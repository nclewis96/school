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6240" w14:textId="77777777" w:rsidR="00097CEB" w:rsidRPr="00BB0E46" w:rsidRDefault="00BB0E46">
      <w:pPr>
        <w:rPr>
          <w:b/>
        </w:rPr>
      </w:pPr>
      <w:r w:rsidRPr="00BB0E46">
        <w:rPr>
          <w:b/>
        </w:rPr>
        <w:t>Program Coordinator Use Cases</w:t>
      </w:r>
    </w:p>
    <w:p w14:paraId="30D420AB" w14:textId="77777777" w:rsidR="00BB0E46" w:rsidRDefault="00BB0E46"/>
    <w:p w14:paraId="5939E7BF" w14:textId="77777777" w:rsidR="00A70EC5" w:rsidRDefault="00A70EC5" w:rsidP="00C25DCA">
      <w:pPr>
        <w:pStyle w:val="ListParagraph"/>
        <w:numPr>
          <w:ilvl w:val="0"/>
          <w:numId w:val="9"/>
        </w:numPr>
      </w:pPr>
      <w:r>
        <w:t>Get Course Reporting Report (who has / hasn’t input)</w:t>
      </w:r>
    </w:p>
    <w:p w14:paraId="1D7C6DD2" w14:textId="77777777" w:rsidR="00A70EC5" w:rsidRDefault="00A70EC5" w:rsidP="00C25DCA">
      <w:pPr>
        <w:pStyle w:val="ListParagraph"/>
        <w:numPr>
          <w:ilvl w:val="0"/>
          <w:numId w:val="9"/>
        </w:numPr>
      </w:pPr>
      <w:r>
        <w:t>Set input deadline</w:t>
      </w:r>
    </w:p>
    <w:p w14:paraId="09F090CE" w14:textId="0978B330" w:rsidR="00C3738C" w:rsidRDefault="00C3738C" w:rsidP="00C25DCA">
      <w:pPr>
        <w:pStyle w:val="ListParagraph"/>
        <w:numPr>
          <w:ilvl w:val="0"/>
          <w:numId w:val="9"/>
        </w:numPr>
      </w:pPr>
      <w:r>
        <w:t>Get reports (analytical data)</w:t>
      </w:r>
    </w:p>
    <w:p w14:paraId="6CEFD6C5" w14:textId="0DCC3BBF" w:rsidR="00C3738C" w:rsidRDefault="00C3738C" w:rsidP="00C25DCA">
      <w:pPr>
        <w:pStyle w:val="ListParagraph"/>
        <w:numPr>
          <w:ilvl w:val="0"/>
          <w:numId w:val="9"/>
        </w:numPr>
      </w:pPr>
      <w:r>
        <w:t>View operational (raw) data</w:t>
      </w:r>
    </w:p>
    <w:p w14:paraId="210667E3" w14:textId="3EE9BA13" w:rsidR="00C3738C" w:rsidRDefault="00C3738C" w:rsidP="00C25DCA">
      <w:pPr>
        <w:pStyle w:val="ListParagraph"/>
        <w:numPr>
          <w:ilvl w:val="0"/>
          <w:numId w:val="9"/>
        </w:numPr>
      </w:pPr>
      <w:r>
        <w:t>Set program configuration</w:t>
      </w:r>
    </w:p>
    <w:p w14:paraId="6F1CCCCD" w14:textId="7FDE6A84" w:rsidR="00C3738C" w:rsidRDefault="00C3738C" w:rsidP="00C25DCA">
      <w:pPr>
        <w:pStyle w:val="ListParagraph"/>
        <w:numPr>
          <w:ilvl w:val="0"/>
          <w:numId w:val="9"/>
        </w:numPr>
      </w:pPr>
      <w:r>
        <w:t>Add course</w:t>
      </w:r>
    </w:p>
    <w:p w14:paraId="2794506F" w14:textId="12A95300" w:rsidR="00C3738C" w:rsidRDefault="00C3738C" w:rsidP="00C25DCA">
      <w:pPr>
        <w:pStyle w:val="ListParagraph"/>
        <w:numPr>
          <w:ilvl w:val="0"/>
          <w:numId w:val="9"/>
        </w:numPr>
      </w:pPr>
      <w:r>
        <w:t>Remove Course</w:t>
      </w:r>
    </w:p>
    <w:p w14:paraId="04E1E306" w14:textId="497FA935" w:rsidR="00C3738C" w:rsidRDefault="00C3738C" w:rsidP="00C25DCA">
      <w:pPr>
        <w:pStyle w:val="ListParagraph"/>
        <w:numPr>
          <w:ilvl w:val="0"/>
          <w:numId w:val="9"/>
        </w:numPr>
      </w:pPr>
      <w:r>
        <w:t>Update Course (general info</w:t>
      </w:r>
      <w:r w:rsidR="00CA302D">
        <w:t>, outcomes</w:t>
      </w:r>
      <w:r>
        <w:t>)</w:t>
      </w:r>
    </w:p>
    <w:p w14:paraId="30040FC5" w14:textId="24374FFA" w:rsidR="00C3738C" w:rsidRDefault="00C3738C" w:rsidP="00C25DCA">
      <w:pPr>
        <w:pStyle w:val="ListParagraph"/>
        <w:numPr>
          <w:ilvl w:val="0"/>
          <w:numId w:val="9"/>
        </w:numPr>
      </w:pPr>
      <w:r>
        <w:t>Add Program Outcome</w:t>
      </w:r>
    </w:p>
    <w:p w14:paraId="26DDC0B9" w14:textId="2641A7C8" w:rsidR="00C3738C" w:rsidRDefault="00C3738C" w:rsidP="00C25DCA">
      <w:pPr>
        <w:pStyle w:val="ListParagraph"/>
        <w:numPr>
          <w:ilvl w:val="0"/>
          <w:numId w:val="9"/>
        </w:numPr>
      </w:pPr>
      <w:r>
        <w:t>Remove Program Outcome</w:t>
      </w:r>
    </w:p>
    <w:p w14:paraId="7903EA55" w14:textId="6BA6715D" w:rsidR="00C3738C" w:rsidRDefault="00C3738C" w:rsidP="00C25DCA">
      <w:pPr>
        <w:pStyle w:val="ListParagraph"/>
        <w:numPr>
          <w:ilvl w:val="0"/>
          <w:numId w:val="9"/>
        </w:numPr>
      </w:pPr>
      <w:r>
        <w:t>Update Program Outcome</w:t>
      </w:r>
    </w:p>
    <w:p w14:paraId="3FCE6285" w14:textId="60FCA514" w:rsidR="00C3738C" w:rsidRDefault="009A3D7C" w:rsidP="00C25DCA">
      <w:pPr>
        <w:pStyle w:val="ListParagraph"/>
        <w:numPr>
          <w:ilvl w:val="0"/>
          <w:numId w:val="9"/>
        </w:numPr>
      </w:pPr>
      <w:r>
        <w:t>Add Program Assessment</w:t>
      </w:r>
    </w:p>
    <w:p w14:paraId="7053FC22" w14:textId="11933B58" w:rsidR="009A3D7C" w:rsidRDefault="009A3D7C" w:rsidP="00C25DCA">
      <w:pPr>
        <w:pStyle w:val="ListParagraph"/>
        <w:numPr>
          <w:ilvl w:val="0"/>
          <w:numId w:val="9"/>
        </w:numPr>
      </w:pPr>
      <w:r>
        <w:t>Remove Program Assessment</w:t>
      </w:r>
    </w:p>
    <w:p w14:paraId="5755CC80" w14:textId="5BBF4CC7" w:rsidR="00BF7D63" w:rsidRDefault="009A3D7C" w:rsidP="00C25DCA">
      <w:pPr>
        <w:pStyle w:val="ListParagraph"/>
        <w:numPr>
          <w:ilvl w:val="0"/>
          <w:numId w:val="9"/>
        </w:numPr>
      </w:pPr>
      <w:r>
        <w:t>Update Program Assessment</w:t>
      </w:r>
    </w:p>
    <w:p w14:paraId="54F14E6D" w14:textId="77777777" w:rsidR="00BF7D63" w:rsidRDefault="00BF7D63">
      <w:r>
        <w:br w:type="page"/>
      </w:r>
    </w:p>
    <w:p w14:paraId="1E407AFD" w14:textId="79125FC6" w:rsidR="00B9639F" w:rsidRDefault="00B9639F"/>
    <w:p w14:paraId="37BF4E1A" w14:textId="77777777" w:rsidR="002A40B5" w:rsidRDefault="002A40B5"/>
    <w:p w14:paraId="7944CBF0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788C5308" w14:textId="77777777" w:rsidTr="002A40B5">
        <w:trPr>
          <w:trHeight w:val="285"/>
        </w:trPr>
        <w:tc>
          <w:tcPr>
            <w:tcW w:w="1728" w:type="dxa"/>
          </w:tcPr>
          <w:p w14:paraId="5F50BED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7B6BD63" w14:textId="12A6E8DB" w:rsidR="002A40B5" w:rsidRPr="007B5C5A" w:rsidRDefault="00BD4838" w:rsidP="002A40B5">
            <w:pPr>
              <w:rPr>
                <w:rFonts w:cs="Times New Roman"/>
                <w:sz w:val="22"/>
              </w:rPr>
            </w:pPr>
            <w:r>
              <w:t>Get Course Reporting Report (who has / hasn’t input)</w:t>
            </w:r>
          </w:p>
        </w:tc>
      </w:tr>
      <w:tr w:rsidR="002A40B5" w:rsidRPr="007B5C5A" w14:paraId="6F0FA41F" w14:textId="77777777" w:rsidTr="002A40B5">
        <w:tc>
          <w:tcPr>
            <w:tcW w:w="1728" w:type="dxa"/>
          </w:tcPr>
          <w:p w14:paraId="3A5A527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361A831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3224A7E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4349535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5406B1DB" w14:textId="77777777" w:rsidTr="002A40B5">
        <w:tc>
          <w:tcPr>
            <w:tcW w:w="1728" w:type="dxa"/>
          </w:tcPr>
          <w:p w14:paraId="46181FD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268A483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2200EF9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18F3977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1FE2018B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1616FE55" w14:textId="77777777" w:rsidTr="002A40B5">
        <w:tc>
          <w:tcPr>
            <w:tcW w:w="2628" w:type="dxa"/>
          </w:tcPr>
          <w:p w14:paraId="3C61E2F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124C59A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F98BD0C" w14:textId="77777777" w:rsidTr="002A40B5">
        <w:tc>
          <w:tcPr>
            <w:tcW w:w="2628" w:type="dxa"/>
          </w:tcPr>
          <w:p w14:paraId="0B27C6F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1009B606" w14:textId="6FB26684" w:rsidR="002A40B5" w:rsidRPr="007B5C5A" w:rsidRDefault="00452E43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coordinators may wish to lookup which instructors / courses are missing data for this semester.</w:t>
            </w:r>
          </w:p>
        </w:tc>
      </w:tr>
      <w:tr w:rsidR="002A40B5" w:rsidRPr="007B5C5A" w14:paraId="3092A07C" w14:textId="77777777" w:rsidTr="002A40B5">
        <w:tc>
          <w:tcPr>
            <w:tcW w:w="2628" w:type="dxa"/>
          </w:tcPr>
          <w:p w14:paraId="0199706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76798FE8" w14:textId="03D97FCC" w:rsidR="002A40B5" w:rsidRPr="007B5C5A" w:rsidRDefault="00452E43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End</w:t>
            </w:r>
            <w:r w:rsidR="0032580F">
              <w:rPr>
                <w:rFonts w:cs="Times New Roman"/>
                <w:sz w:val="22"/>
              </w:rPr>
              <w:t xml:space="preserve"> of semester approaching.</w:t>
            </w:r>
          </w:p>
        </w:tc>
      </w:tr>
      <w:tr w:rsidR="002A40B5" w:rsidRPr="007B5C5A" w14:paraId="556F35EF" w14:textId="77777777" w:rsidTr="002A40B5">
        <w:tc>
          <w:tcPr>
            <w:tcW w:w="2628" w:type="dxa"/>
          </w:tcPr>
          <w:p w14:paraId="042374F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5F4AD8E2" w14:textId="4A0860A4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  <w:r w:rsidR="0032580F">
              <w:rPr>
                <w:rFonts w:cs="Times New Roman"/>
                <w:sz w:val="22"/>
              </w:rPr>
              <w:t>Courses set up in the system.</w:t>
            </w:r>
          </w:p>
        </w:tc>
      </w:tr>
      <w:tr w:rsidR="002A40B5" w:rsidRPr="007B5C5A" w14:paraId="36498388" w14:textId="77777777" w:rsidTr="002A40B5">
        <w:tc>
          <w:tcPr>
            <w:tcW w:w="2628" w:type="dxa"/>
          </w:tcPr>
          <w:p w14:paraId="2674F7E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0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70563559" w14:textId="3E7061DF" w:rsidR="002A40B5" w:rsidRPr="007B5C5A" w:rsidRDefault="0032580F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Report has been generated.</w:t>
            </w:r>
          </w:p>
        </w:tc>
      </w:tr>
      <w:tr w:rsidR="002A40B5" w:rsidRPr="007B5C5A" w14:paraId="32408507" w14:textId="77777777" w:rsidTr="002A40B5">
        <w:tc>
          <w:tcPr>
            <w:tcW w:w="2628" w:type="dxa"/>
          </w:tcPr>
          <w:p w14:paraId="3D47B6F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03433BA3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7F82624D" w14:textId="77777777" w:rsidR="002A40B5" w:rsidRDefault="006C4594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the reporting section.</w:t>
            </w:r>
          </w:p>
          <w:p w14:paraId="4DD3F30B" w14:textId="77777777" w:rsidR="006C4594" w:rsidRDefault="006C4594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clicks ‘Generate Reporting Report’</w:t>
            </w:r>
          </w:p>
          <w:p w14:paraId="45539323" w14:textId="3BDA264A" w:rsidR="006C4594" w:rsidRPr="007B5C5A" w:rsidRDefault="006C4594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System displays</w:t>
            </w:r>
            <w:r w:rsidR="000F657A">
              <w:rPr>
                <w:rFonts w:cs="Times New Roman"/>
                <w:sz w:val="22"/>
              </w:rPr>
              <w:t xml:space="preserve"> report</w:t>
            </w:r>
          </w:p>
        </w:tc>
      </w:tr>
      <w:tr w:rsidR="002A40B5" w:rsidRPr="007B5C5A" w14:paraId="576234F1" w14:textId="77777777" w:rsidTr="002A40B5">
        <w:tc>
          <w:tcPr>
            <w:tcW w:w="2628" w:type="dxa"/>
          </w:tcPr>
          <w:p w14:paraId="703C29D1" w14:textId="48021244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4F1D33A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2E5484AF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7B730BA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079417D0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637D1B54" w14:textId="77777777" w:rsidTr="002A40B5">
        <w:tc>
          <w:tcPr>
            <w:tcW w:w="2628" w:type="dxa"/>
          </w:tcPr>
          <w:p w14:paraId="6D95EC1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2B8F602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3668E015" w14:textId="4CF1B86C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  <w:r w:rsidR="000F657A">
              <w:rPr>
                <w:rFonts w:cs="Times New Roman"/>
                <w:sz w:val="22"/>
              </w:rPr>
              <w:t>No courses listed for this semester.</w:t>
            </w:r>
          </w:p>
          <w:p w14:paraId="65435768" w14:textId="65DC3BDF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0C7185ED" w14:textId="77777777" w:rsidTr="002A40B5">
        <w:tc>
          <w:tcPr>
            <w:tcW w:w="2628" w:type="dxa"/>
          </w:tcPr>
          <w:p w14:paraId="518E4A9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5AD0845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B58A44A" w14:textId="77777777" w:rsidTr="002A40B5">
        <w:tc>
          <w:tcPr>
            <w:tcW w:w="2628" w:type="dxa"/>
          </w:tcPr>
          <w:p w14:paraId="7A2B8EC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7411D65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019CA44C" w14:textId="77777777" w:rsidTr="002A40B5">
        <w:tc>
          <w:tcPr>
            <w:tcW w:w="2628" w:type="dxa"/>
          </w:tcPr>
          <w:p w14:paraId="42A39F3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1A21112D" w14:textId="703CDBFA" w:rsidR="002A40B5" w:rsidRPr="007B5C5A" w:rsidRDefault="000F657A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Each semester</w:t>
            </w:r>
          </w:p>
        </w:tc>
      </w:tr>
      <w:tr w:rsidR="002A40B5" w:rsidRPr="007B5C5A" w14:paraId="76FD180F" w14:textId="77777777" w:rsidTr="002A40B5">
        <w:tc>
          <w:tcPr>
            <w:tcW w:w="2628" w:type="dxa"/>
          </w:tcPr>
          <w:p w14:paraId="7157ACE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4B90399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1A1C518" w14:textId="77777777" w:rsidTr="002A40B5">
        <w:tc>
          <w:tcPr>
            <w:tcW w:w="2628" w:type="dxa"/>
          </w:tcPr>
          <w:p w14:paraId="6690F3F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61ECB9D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3A0BEEF" w14:textId="77777777" w:rsidTr="002A40B5">
        <w:tc>
          <w:tcPr>
            <w:tcW w:w="2628" w:type="dxa"/>
          </w:tcPr>
          <w:p w14:paraId="461303B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6282165C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E91CA33" w14:textId="77777777" w:rsidTr="002A40B5">
        <w:tc>
          <w:tcPr>
            <w:tcW w:w="2628" w:type="dxa"/>
          </w:tcPr>
          <w:p w14:paraId="38C9A5C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AEA6E2F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2CC41420" w14:textId="7F31631A" w:rsidR="00B9639F" w:rsidRDefault="00B9639F"/>
    <w:p w14:paraId="24B3C605" w14:textId="77777777" w:rsidR="00B9639F" w:rsidRDefault="00B9639F">
      <w:r>
        <w:br w:type="page"/>
      </w:r>
    </w:p>
    <w:p w14:paraId="6C727CFA" w14:textId="77777777" w:rsidR="002A40B5" w:rsidRDefault="002A40B5"/>
    <w:p w14:paraId="3C37F30F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E6B7FB4" w14:textId="77777777" w:rsidTr="002A40B5">
        <w:trPr>
          <w:trHeight w:val="285"/>
        </w:trPr>
        <w:tc>
          <w:tcPr>
            <w:tcW w:w="1728" w:type="dxa"/>
          </w:tcPr>
          <w:p w14:paraId="497454D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0EE6FC58" w14:textId="5C8E5ED7" w:rsidR="002A40B5" w:rsidRPr="007B5C5A" w:rsidRDefault="00BD4838" w:rsidP="002A40B5">
            <w:pPr>
              <w:rPr>
                <w:rFonts w:cs="Times New Roman"/>
                <w:sz w:val="22"/>
              </w:rPr>
            </w:pPr>
            <w:r>
              <w:t>Set input deadline</w:t>
            </w:r>
          </w:p>
        </w:tc>
      </w:tr>
      <w:tr w:rsidR="002A40B5" w:rsidRPr="007B5C5A" w14:paraId="6CD4903D" w14:textId="77777777" w:rsidTr="002A40B5">
        <w:tc>
          <w:tcPr>
            <w:tcW w:w="1728" w:type="dxa"/>
          </w:tcPr>
          <w:p w14:paraId="0D0EFE0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1333F9A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BFD74D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5577B7D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6C4C4955" w14:textId="77777777" w:rsidTr="002A40B5">
        <w:tc>
          <w:tcPr>
            <w:tcW w:w="1728" w:type="dxa"/>
          </w:tcPr>
          <w:p w14:paraId="31AE6BE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0B6E143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190A94F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4602964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45A6216A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9A9BF7E" w14:textId="77777777" w:rsidTr="002A40B5">
        <w:tc>
          <w:tcPr>
            <w:tcW w:w="2628" w:type="dxa"/>
          </w:tcPr>
          <w:p w14:paraId="115CA9C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2AE977E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48B88BDC" w14:textId="77777777" w:rsidTr="002A40B5">
        <w:tc>
          <w:tcPr>
            <w:tcW w:w="2628" w:type="dxa"/>
          </w:tcPr>
          <w:p w14:paraId="6024382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688B729B" w14:textId="145B225D" w:rsidR="002A40B5" w:rsidRPr="007B5C5A" w:rsidRDefault="009D4E49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Some programs would like to set a deadline for input of data. This allows the coordinator to set this deadline.</w:t>
            </w:r>
          </w:p>
        </w:tc>
      </w:tr>
      <w:tr w:rsidR="002A40B5" w:rsidRPr="007B5C5A" w14:paraId="0134B774" w14:textId="77777777" w:rsidTr="002A40B5">
        <w:tc>
          <w:tcPr>
            <w:tcW w:w="2628" w:type="dxa"/>
          </w:tcPr>
          <w:p w14:paraId="6ADA51C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548158B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9E9A1AF" w14:textId="77777777" w:rsidTr="002A40B5">
        <w:tc>
          <w:tcPr>
            <w:tcW w:w="2628" w:type="dxa"/>
          </w:tcPr>
          <w:p w14:paraId="5E6E8A3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2E9ECBCF" w14:textId="77777777" w:rsidR="002A40B5" w:rsidRDefault="002A40B5" w:rsidP="000B4A77">
            <w:pPr>
              <w:numPr>
                <w:ilvl w:val="0"/>
                <w:numId w:val="10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  <w:r w:rsidR="00526648">
              <w:rPr>
                <w:rFonts w:cs="Times New Roman"/>
                <w:sz w:val="22"/>
              </w:rPr>
              <w:t>Program Coordinator is set.</w:t>
            </w:r>
          </w:p>
          <w:p w14:paraId="51BA7A10" w14:textId="08AFC29C" w:rsidR="00526648" w:rsidRPr="007B5C5A" w:rsidRDefault="00CE65A0" w:rsidP="000B4A77">
            <w:pPr>
              <w:numPr>
                <w:ilvl w:val="0"/>
                <w:numId w:val="10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has courses set up for this semester.</w:t>
            </w:r>
          </w:p>
        </w:tc>
      </w:tr>
      <w:tr w:rsidR="002A40B5" w:rsidRPr="007B5C5A" w14:paraId="53F79741" w14:textId="77777777" w:rsidTr="002A40B5">
        <w:tc>
          <w:tcPr>
            <w:tcW w:w="2628" w:type="dxa"/>
          </w:tcPr>
          <w:p w14:paraId="12ECA9AB" w14:textId="1CFD937A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1C35B899" w14:textId="73211AE2" w:rsidR="002A40B5" w:rsidRPr="007B5C5A" w:rsidRDefault="00CA44E9" w:rsidP="000B4A77">
            <w:pPr>
              <w:numPr>
                <w:ilvl w:val="0"/>
                <w:numId w:val="11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Deadline is set for a program. </w:t>
            </w:r>
          </w:p>
        </w:tc>
      </w:tr>
      <w:tr w:rsidR="002A40B5" w:rsidRPr="007B5C5A" w14:paraId="3FA636A6" w14:textId="77777777" w:rsidTr="002A40B5">
        <w:tc>
          <w:tcPr>
            <w:tcW w:w="2628" w:type="dxa"/>
          </w:tcPr>
          <w:p w14:paraId="5C72720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2D8C5E97" w14:textId="77777777" w:rsidR="002A40B5" w:rsidRPr="007B5C5A" w:rsidRDefault="002A40B5" w:rsidP="000B4A77">
            <w:pPr>
              <w:numPr>
                <w:ilvl w:val="1"/>
                <w:numId w:val="12"/>
              </w:numPr>
              <w:rPr>
                <w:rFonts w:cs="Times New Roman"/>
                <w:b/>
                <w:sz w:val="22"/>
              </w:rPr>
            </w:pPr>
          </w:p>
          <w:p w14:paraId="58113F5E" w14:textId="77777777" w:rsidR="002A40B5" w:rsidRDefault="00CA44E9" w:rsidP="000B4A77">
            <w:pPr>
              <w:numPr>
                <w:ilvl w:val="0"/>
                <w:numId w:val="13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program management view.</w:t>
            </w:r>
          </w:p>
          <w:p w14:paraId="1BBA5BE2" w14:textId="77777777" w:rsidR="00CA44E9" w:rsidRDefault="00CA44E9" w:rsidP="000B4A77">
            <w:pPr>
              <w:numPr>
                <w:ilvl w:val="0"/>
                <w:numId w:val="13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 sets a date in the future, after the beginning of a semester.</w:t>
            </w:r>
          </w:p>
          <w:p w14:paraId="7D15929B" w14:textId="23EEC11F" w:rsidR="00CA44E9" w:rsidRPr="007B5C5A" w:rsidRDefault="00CA44E9" w:rsidP="000B4A77">
            <w:pPr>
              <w:numPr>
                <w:ilvl w:val="0"/>
                <w:numId w:val="13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confirms selection.</w:t>
            </w:r>
          </w:p>
        </w:tc>
      </w:tr>
      <w:tr w:rsidR="002A40B5" w:rsidRPr="007B5C5A" w14:paraId="1596D248" w14:textId="77777777" w:rsidTr="002A40B5">
        <w:tc>
          <w:tcPr>
            <w:tcW w:w="2628" w:type="dxa"/>
          </w:tcPr>
          <w:p w14:paraId="668B5F56" w14:textId="57639F9A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0BD548B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1052C86E" w14:textId="77777777" w:rsidR="002A40B5" w:rsidRPr="007B5C5A" w:rsidRDefault="002A40B5" w:rsidP="000B4A77">
            <w:pPr>
              <w:numPr>
                <w:ilvl w:val="0"/>
                <w:numId w:val="14"/>
              </w:numPr>
              <w:contextualSpacing/>
              <w:rPr>
                <w:rFonts w:cs="Times New Roman"/>
                <w:sz w:val="22"/>
              </w:rPr>
            </w:pPr>
          </w:p>
          <w:p w14:paraId="52DFEFCA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73FEEB53" w14:textId="77777777" w:rsidR="002A40B5" w:rsidRPr="007B5C5A" w:rsidRDefault="002A40B5" w:rsidP="000B4A77">
            <w:pPr>
              <w:numPr>
                <w:ilvl w:val="0"/>
                <w:numId w:val="15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B3E8E40" w14:textId="77777777" w:rsidTr="002A40B5">
        <w:tc>
          <w:tcPr>
            <w:tcW w:w="2628" w:type="dxa"/>
          </w:tcPr>
          <w:p w14:paraId="560DC2D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68F86BCC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1D4C6C1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17DAA4C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9F0A05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5F4403F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4F591D2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28C1509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3C0F3F76" w14:textId="77777777" w:rsidTr="002A40B5">
        <w:tc>
          <w:tcPr>
            <w:tcW w:w="2628" w:type="dxa"/>
          </w:tcPr>
          <w:p w14:paraId="49E3E05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4622B1E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CC84AAB" w14:textId="77777777" w:rsidTr="002A40B5">
        <w:tc>
          <w:tcPr>
            <w:tcW w:w="2628" w:type="dxa"/>
          </w:tcPr>
          <w:p w14:paraId="30025E3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65E567B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58D18C69" w14:textId="77777777" w:rsidTr="002A40B5">
        <w:tc>
          <w:tcPr>
            <w:tcW w:w="2628" w:type="dxa"/>
          </w:tcPr>
          <w:p w14:paraId="1AE559A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6BACA20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2997994" w14:textId="77777777" w:rsidTr="002A40B5">
        <w:tc>
          <w:tcPr>
            <w:tcW w:w="2628" w:type="dxa"/>
          </w:tcPr>
          <w:p w14:paraId="7A04814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19E007D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48C7C9F" w14:textId="77777777" w:rsidTr="002A40B5">
        <w:tc>
          <w:tcPr>
            <w:tcW w:w="2628" w:type="dxa"/>
          </w:tcPr>
          <w:p w14:paraId="14D9FE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0A0A347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FCFB2F9" w14:textId="77777777" w:rsidTr="002A40B5">
        <w:tc>
          <w:tcPr>
            <w:tcW w:w="2628" w:type="dxa"/>
          </w:tcPr>
          <w:p w14:paraId="5C95B81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76C49D33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F3DF036" w14:textId="77777777" w:rsidTr="002A40B5">
        <w:tc>
          <w:tcPr>
            <w:tcW w:w="2628" w:type="dxa"/>
          </w:tcPr>
          <w:p w14:paraId="0E11E7A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5FEFD7FD" w14:textId="19738480" w:rsidR="002A40B5" w:rsidRPr="003C7FE4" w:rsidRDefault="00CA44E9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This could cause the rollover of operational to analytical data.</w:t>
            </w:r>
          </w:p>
        </w:tc>
      </w:tr>
    </w:tbl>
    <w:p w14:paraId="3A071185" w14:textId="3DC20C32" w:rsidR="00B9639F" w:rsidRDefault="00B9639F"/>
    <w:p w14:paraId="585AA098" w14:textId="77777777" w:rsidR="00B9639F" w:rsidRDefault="00B9639F">
      <w:r>
        <w:br w:type="page"/>
      </w:r>
    </w:p>
    <w:p w14:paraId="4C499410" w14:textId="77777777" w:rsidR="002A40B5" w:rsidRDefault="002A40B5"/>
    <w:p w14:paraId="4A329226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74CB11F4" w14:textId="77777777" w:rsidTr="002A40B5">
        <w:trPr>
          <w:trHeight w:val="285"/>
        </w:trPr>
        <w:tc>
          <w:tcPr>
            <w:tcW w:w="1728" w:type="dxa"/>
          </w:tcPr>
          <w:p w14:paraId="111D949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67FAACB" w14:textId="77777777" w:rsidR="00170383" w:rsidRDefault="00170383" w:rsidP="00170383">
            <w:r>
              <w:t>Get reports (analytical data)</w:t>
            </w:r>
          </w:p>
          <w:p w14:paraId="36DA6E6D" w14:textId="5F67A51B" w:rsidR="002A40B5" w:rsidRPr="007B5C5A" w:rsidRDefault="002A40B5" w:rsidP="00170383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DC88A6D" w14:textId="77777777" w:rsidTr="002A40B5">
        <w:tc>
          <w:tcPr>
            <w:tcW w:w="1728" w:type="dxa"/>
          </w:tcPr>
          <w:p w14:paraId="2D7CACF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2305166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1538C1D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3D7006F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43925BC6" w14:textId="77777777" w:rsidTr="002A40B5">
        <w:tc>
          <w:tcPr>
            <w:tcW w:w="1728" w:type="dxa"/>
          </w:tcPr>
          <w:p w14:paraId="617336C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1C08B56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1523ECB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1E3DCA9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60D78EFF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0307EBD7" w14:textId="77777777" w:rsidTr="002A40B5">
        <w:tc>
          <w:tcPr>
            <w:tcW w:w="2628" w:type="dxa"/>
          </w:tcPr>
          <w:p w14:paraId="4895C53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34BAF2F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0ADBEA99" w14:textId="77777777" w:rsidTr="002A40B5">
        <w:tc>
          <w:tcPr>
            <w:tcW w:w="2628" w:type="dxa"/>
          </w:tcPr>
          <w:p w14:paraId="61EF3F1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2553B97" w14:textId="4E6DF146" w:rsidR="002A40B5" w:rsidRPr="007B5C5A" w:rsidRDefault="00E943E1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would like to see the data collected to prepare accreditation reports.</w:t>
            </w:r>
          </w:p>
        </w:tc>
      </w:tr>
      <w:tr w:rsidR="002A40B5" w:rsidRPr="007B5C5A" w14:paraId="78559E82" w14:textId="77777777" w:rsidTr="002A40B5">
        <w:tc>
          <w:tcPr>
            <w:tcW w:w="2628" w:type="dxa"/>
          </w:tcPr>
          <w:p w14:paraId="31C3A1C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39226A52" w14:textId="5B60213C" w:rsidR="002A40B5" w:rsidRPr="007B5C5A" w:rsidRDefault="00EA789C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needs data for preparing reports or presentations.</w:t>
            </w:r>
          </w:p>
        </w:tc>
      </w:tr>
      <w:tr w:rsidR="002A40B5" w:rsidRPr="007B5C5A" w14:paraId="6FA35C5A" w14:textId="77777777" w:rsidTr="002A40B5">
        <w:tc>
          <w:tcPr>
            <w:tcW w:w="2628" w:type="dxa"/>
          </w:tcPr>
          <w:p w14:paraId="07AECF7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585929BF" w14:textId="77777777" w:rsidR="002A40B5" w:rsidRPr="007B5C5A" w:rsidRDefault="002A40B5" w:rsidP="00E30D08">
            <w:pPr>
              <w:numPr>
                <w:ilvl w:val="0"/>
                <w:numId w:val="16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35586D89" w14:textId="77777777" w:rsidTr="002A40B5">
        <w:tc>
          <w:tcPr>
            <w:tcW w:w="2628" w:type="dxa"/>
          </w:tcPr>
          <w:p w14:paraId="691ACBF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2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44100339" w14:textId="77777777" w:rsidR="002A40B5" w:rsidRPr="007B5C5A" w:rsidRDefault="002A40B5" w:rsidP="00E30D08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47492DFE" w14:textId="77777777" w:rsidTr="002A40B5">
        <w:tc>
          <w:tcPr>
            <w:tcW w:w="2628" w:type="dxa"/>
          </w:tcPr>
          <w:p w14:paraId="1C6EF3B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6788903D" w14:textId="77777777" w:rsidR="002A40B5" w:rsidRPr="007B5C5A" w:rsidRDefault="002A40B5" w:rsidP="00E30D08">
            <w:pPr>
              <w:numPr>
                <w:ilvl w:val="1"/>
                <w:numId w:val="18"/>
              </w:numPr>
              <w:rPr>
                <w:rFonts w:cs="Times New Roman"/>
                <w:b/>
                <w:sz w:val="22"/>
              </w:rPr>
            </w:pPr>
          </w:p>
          <w:p w14:paraId="4D89DA3F" w14:textId="77777777" w:rsidR="002A40B5" w:rsidRDefault="008D415D" w:rsidP="00AA1B0A">
            <w:pPr>
              <w:numPr>
                <w:ilvl w:val="0"/>
                <w:numId w:val="98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the reporting section.</w:t>
            </w:r>
          </w:p>
          <w:p w14:paraId="113D3CC9" w14:textId="77777777" w:rsidR="008D415D" w:rsidRDefault="008D415D" w:rsidP="00AA1B0A">
            <w:pPr>
              <w:numPr>
                <w:ilvl w:val="0"/>
                <w:numId w:val="98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a report.</w:t>
            </w:r>
          </w:p>
          <w:p w14:paraId="7A8D2711" w14:textId="77777777" w:rsidR="008D415D" w:rsidRDefault="008D415D" w:rsidP="00AA1B0A">
            <w:pPr>
              <w:numPr>
                <w:ilvl w:val="0"/>
                <w:numId w:val="98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supplies the needed data (semesters, program, etc).</w:t>
            </w:r>
          </w:p>
          <w:p w14:paraId="7D126F6A" w14:textId="443C4C06" w:rsidR="008D415D" w:rsidRPr="007B5C5A" w:rsidRDefault="008D415D" w:rsidP="00AA1B0A">
            <w:pPr>
              <w:numPr>
                <w:ilvl w:val="0"/>
                <w:numId w:val="98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System generates the report.</w:t>
            </w:r>
          </w:p>
        </w:tc>
      </w:tr>
      <w:tr w:rsidR="002A40B5" w:rsidRPr="007B5C5A" w14:paraId="07D1D71D" w14:textId="77777777" w:rsidTr="002A40B5">
        <w:tc>
          <w:tcPr>
            <w:tcW w:w="2628" w:type="dxa"/>
          </w:tcPr>
          <w:p w14:paraId="5D76461C" w14:textId="1420AA91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1D6C7C0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65DF3345" w14:textId="77777777" w:rsidR="002A40B5" w:rsidRPr="007B5C5A" w:rsidRDefault="002A40B5" w:rsidP="00AA1B0A">
            <w:pPr>
              <w:numPr>
                <w:ilvl w:val="0"/>
                <w:numId w:val="97"/>
              </w:numPr>
              <w:contextualSpacing/>
              <w:rPr>
                <w:rFonts w:cs="Times New Roman"/>
                <w:sz w:val="22"/>
              </w:rPr>
            </w:pPr>
          </w:p>
          <w:p w14:paraId="3EBEBB47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36236B22" w14:textId="77777777" w:rsidR="002A40B5" w:rsidRPr="007B5C5A" w:rsidRDefault="002A40B5" w:rsidP="00AA1B0A">
            <w:pPr>
              <w:numPr>
                <w:ilvl w:val="0"/>
                <w:numId w:val="96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7DBEE11" w14:textId="77777777" w:rsidTr="002A40B5">
        <w:tc>
          <w:tcPr>
            <w:tcW w:w="2628" w:type="dxa"/>
          </w:tcPr>
          <w:p w14:paraId="18362C4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714CA6B5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583D69BB" w14:textId="00022FCC" w:rsidR="008D415D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  <w:r w:rsidR="008D415D">
              <w:rPr>
                <w:rFonts w:cs="Times New Roman"/>
                <w:sz w:val="22"/>
              </w:rPr>
              <w:t>Needed data not available in specified range.</w:t>
            </w:r>
          </w:p>
          <w:p w14:paraId="500D44E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281A20D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D6AFC2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5C57228D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15D56D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70CC21CA" w14:textId="77777777" w:rsidTr="002A40B5">
        <w:tc>
          <w:tcPr>
            <w:tcW w:w="2628" w:type="dxa"/>
          </w:tcPr>
          <w:p w14:paraId="0B48D294" w14:textId="470E05D2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03C3276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DCB663D" w14:textId="77777777" w:rsidTr="002A40B5">
        <w:tc>
          <w:tcPr>
            <w:tcW w:w="2628" w:type="dxa"/>
          </w:tcPr>
          <w:p w14:paraId="62392E2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46AB899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096D1728" w14:textId="77777777" w:rsidTr="002A40B5">
        <w:tc>
          <w:tcPr>
            <w:tcW w:w="2628" w:type="dxa"/>
          </w:tcPr>
          <w:p w14:paraId="3F1E04F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DB0F9D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DB6E9B0" w14:textId="77777777" w:rsidTr="002A40B5">
        <w:tc>
          <w:tcPr>
            <w:tcW w:w="2628" w:type="dxa"/>
          </w:tcPr>
          <w:p w14:paraId="391E049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4FA3E5E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C5A3255" w14:textId="77777777" w:rsidTr="002A40B5">
        <w:tc>
          <w:tcPr>
            <w:tcW w:w="2628" w:type="dxa"/>
          </w:tcPr>
          <w:p w14:paraId="4D2FF5E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43FA820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FFAF932" w14:textId="77777777" w:rsidTr="002A40B5">
        <w:tc>
          <w:tcPr>
            <w:tcW w:w="2628" w:type="dxa"/>
          </w:tcPr>
          <w:p w14:paraId="2B49DC2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4B8F3542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580EFE79" w14:textId="77777777" w:rsidTr="002A40B5">
        <w:tc>
          <w:tcPr>
            <w:tcW w:w="2628" w:type="dxa"/>
          </w:tcPr>
          <w:p w14:paraId="6A36D34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5454E62C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5634FF4A" w14:textId="6EFA17B4" w:rsidR="00B9639F" w:rsidRDefault="00B9639F"/>
    <w:p w14:paraId="0B6C4AEE" w14:textId="77777777" w:rsidR="00B9639F" w:rsidRDefault="00B9639F">
      <w:r>
        <w:br w:type="page"/>
      </w:r>
    </w:p>
    <w:p w14:paraId="3B4C08CB" w14:textId="77777777" w:rsidR="002A40B5" w:rsidRDefault="002A40B5"/>
    <w:p w14:paraId="48F3BE82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4570B07" w14:textId="77777777" w:rsidTr="002A40B5">
        <w:trPr>
          <w:trHeight w:val="285"/>
        </w:trPr>
        <w:tc>
          <w:tcPr>
            <w:tcW w:w="1728" w:type="dxa"/>
          </w:tcPr>
          <w:p w14:paraId="49E06F1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4211EA51" w14:textId="3666B6D1" w:rsidR="002A40B5" w:rsidRPr="00C25DCA" w:rsidRDefault="00170383" w:rsidP="00170383">
            <w:r>
              <w:t>View operational (raw) data</w:t>
            </w:r>
          </w:p>
        </w:tc>
      </w:tr>
      <w:tr w:rsidR="002A40B5" w:rsidRPr="007B5C5A" w14:paraId="304B3F45" w14:textId="77777777" w:rsidTr="002A40B5">
        <w:tc>
          <w:tcPr>
            <w:tcW w:w="1728" w:type="dxa"/>
          </w:tcPr>
          <w:p w14:paraId="5A4EF11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21831E1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3E2687C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6733262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2F7D1FB1" w14:textId="77777777" w:rsidTr="002A40B5">
        <w:tc>
          <w:tcPr>
            <w:tcW w:w="1728" w:type="dxa"/>
          </w:tcPr>
          <w:p w14:paraId="51C70E2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5C7626E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3BBF9C7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40E1BF8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6E35A2FD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04C0EAE7" w14:textId="77777777" w:rsidTr="002A40B5">
        <w:tc>
          <w:tcPr>
            <w:tcW w:w="2628" w:type="dxa"/>
          </w:tcPr>
          <w:p w14:paraId="1ABAAE0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06B2645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7F27B673" w14:textId="77777777" w:rsidTr="002A40B5">
        <w:tc>
          <w:tcPr>
            <w:tcW w:w="2628" w:type="dxa"/>
          </w:tcPr>
          <w:p w14:paraId="78004C5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E7DE785" w14:textId="4223A774" w:rsidR="002A40B5" w:rsidRPr="007B5C5A" w:rsidRDefault="004E79D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Coordinators need to see a view of data that is being entered to see current status.</w:t>
            </w:r>
          </w:p>
        </w:tc>
      </w:tr>
      <w:tr w:rsidR="002A40B5" w:rsidRPr="007B5C5A" w14:paraId="7106840B" w14:textId="77777777" w:rsidTr="002A40B5">
        <w:tc>
          <w:tcPr>
            <w:tcW w:w="2628" w:type="dxa"/>
          </w:tcPr>
          <w:p w14:paraId="318F518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6236F29E" w14:textId="6CDBDE49" w:rsidR="002A40B5" w:rsidRPr="007B5C5A" w:rsidRDefault="004E79D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has a question about a course.</w:t>
            </w:r>
          </w:p>
        </w:tc>
      </w:tr>
      <w:tr w:rsidR="002A40B5" w:rsidRPr="007B5C5A" w14:paraId="00E19C90" w14:textId="77777777" w:rsidTr="002A40B5">
        <w:tc>
          <w:tcPr>
            <w:tcW w:w="2628" w:type="dxa"/>
          </w:tcPr>
          <w:p w14:paraId="2204826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220A5167" w14:textId="77777777" w:rsidR="002A40B5" w:rsidRPr="007B5C5A" w:rsidRDefault="002A40B5" w:rsidP="00E30D08">
            <w:pPr>
              <w:numPr>
                <w:ilvl w:val="0"/>
                <w:numId w:val="19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161FF0CF" w14:textId="77777777" w:rsidTr="002A40B5">
        <w:tc>
          <w:tcPr>
            <w:tcW w:w="2628" w:type="dxa"/>
          </w:tcPr>
          <w:p w14:paraId="6A3FE00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3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2F818033" w14:textId="77777777" w:rsidR="002A40B5" w:rsidRPr="007B5C5A" w:rsidRDefault="002A40B5" w:rsidP="00E30D08">
            <w:pPr>
              <w:numPr>
                <w:ilvl w:val="0"/>
                <w:numId w:val="20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2AD285BA" w14:textId="77777777" w:rsidTr="002A40B5">
        <w:tc>
          <w:tcPr>
            <w:tcW w:w="2628" w:type="dxa"/>
          </w:tcPr>
          <w:p w14:paraId="6265E53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7A17CC77" w14:textId="77777777" w:rsidR="002A40B5" w:rsidRPr="007B5C5A" w:rsidRDefault="002A40B5" w:rsidP="00E30D08">
            <w:pPr>
              <w:numPr>
                <w:ilvl w:val="1"/>
                <w:numId w:val="21"/>
              </w:numPr>
              <w:rPr>
                <w:rFonts w:cs="Times New Roman"/>
                <w:b/>
                <w:sz w:val="22"/>
              </w:rPr>
            </w:pPr>
          </w:p>
          <w:p w14:paraId="14732E61" w14:textId="77777777" w:rsidR="002A40B5" w:rsidRDefault="004E79D5" w:rsidP="00AA1B0A">
            <w:pPr>
              <w:numPr>
                <w:ilvl w:val="0"/>
                <w:numId w:val="9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in to the view containing active data.</w:t>
            </w:r>
          </w:p>
          <w:p w14:paraId="690C6022" w14:textId="77777777" w:rsidR="004E79D5" w:rsidRDefault="004E79D5" w:rsidP="00AA1B0A">
            <w:pPr>
              <w:numPr>
                <w:ilvl w:val="0"/>
                <w:numId w:val="9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a course.</w:t>
            </w:r>
          </w:p>
          <w:p w14:paraId="59FF5DBF" w14:textId="77777777" w:rsidR="004E79D5" w:rsidRDefault="004E79D5" w:rsidP="00AA1B0A">
            <w:pPr>
              <w:numPr>
                <w:ilvl w:val="0"/>
                <w:numId w:val="9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System displays current data entered, as well as all tied data.</w:t>
            </w:r>
          </w:p>
          <w:p w14:paraId="7E0BEEBB" w14:textId="34EF409F" w:rsidR="004E79D5" w:rsidRPr="007B5C5A" w:rsidRDefault="004E79D5" w:rsidP="00AA1B0A">
            <w:pPr>
              <w:numPr>
                <w:ilvl w:val="0"/>
                <w:numId w:val="9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can edit the displayed data and save by clicking submit.</w:t>
            </w:r>
          </w:p>
        </w:tc>
      </w:tr>
      <w:tr w:rsidR="002A40B5" w:rsidRPr="007B5C5A" w14:paraId="1432EE6B" w14:textId="77777777" w:rsidTr="002A40B5">
        <w:tc>
          <w:tcPr>
            <w:tcW w:w="2628" w:type="dxa"/>
          </w:tcPr>
          <w:p w14:paraId="69610BE8" w14:textId="34BC3FFB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4B12AD3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268C8421" w14:textId="77777777" w:rsidR="002A40B5" w:rsidRPr="007B5C5A" w:rsidRDefault="002A40B5" w:rsidP="00AA1B0A">
            <w:pPr>
              <w:numPr>
                <w:ilvl w:val="0"/>
                <w:numId w:val="94"/>
              </w:numPr>
              <w:contextualSpacing/>
              <w:rPr>
                <w:rFonts w:cs="Times New Roman"/>
                <w:sz w:val="22"/>
              </w:rPr>
            </w:pPr>
          </w:p>
          <w:p w14:paraId="77B5BBB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11EEE0CE" w14:textId="77777777" w:rsidR="002A40B5" w:rsidRPr="007B5C5A" w:rsidRDefault="002A40B5" w:rsidP="00AA1B0A">
            <w:pPr>
              <w:numPr>
                <w:ilvl w:val="0"/>
                <w:numId w:val="93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CC699B4" w14:textId="77777777" w:rsidTr="002A40B5">
        <w:tc>
          <w:tcPr>
            <w:tcW w:w="2628" w:type="dxa"/>
          </w:tcPr>
          <w:p w14:paraId="00F13F7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421C5B5F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54EA2C9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36BE9E4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49CB3E2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151BF34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6C518CFD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0F9AB2B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78CBD2CD" w14:textId="77777777" w:rsidTr="002A40B5">
        <w:tc>
          <w:tcPr>
            <w:tcW w:w="2628" w:type="dxa"/>
          </w:tcPr>
          <w:p w14:paraId="2A0360F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5EAB9DA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76C4D93" w14:textId="77777777" w:rsidTr="002A40B5">
        <w:tc>
          <w:tcPr>
            <w:tcW w:w="2628" w:type="dxa"/>
          </w:tcPr>
          <w:p w14:paraId="3E62F91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75FA892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439EB24B" w14:textId="77777777" w:rsidTr="002A40B5">
        <w:tc>
          <w:tcPr>
            <w:tcW w:w="2628" w:type="dxa"/>
          </w:tcPr>
          <w:p w14:paraId="00E8C11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C4379A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7C1D4E5" w14:textId="77777777" w:rsidTr="002A40B5">
        <w:tc>
          <w:tcPr>
            <w:tcW w:w="2628" w:type="dxa"/>
          </w:tcPr>
          <w:p w14:paraId="3A2AB64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13A04D4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62B3BD8" w14:textId="77777777" w:rsidTr="002A40B5">
        <w:tc>
          <w:tcPr>
            <w:tcW w:w="2628" w:type="dxa"/>
          </w:tcPr>
          <w:p w14:paraId="321113D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5432A68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C3D8060" w14:textId="77777777" w:rsidTr="002A40B5">
        <w:tc>
          <w:tcPr>
            <w:tcW w:w="2628" w:type="dxa"/>
          </w:tcPr>
          <w:p w14:paraId="33A3AD2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29368949" w14:textId="598EF5B1" w:rsidR="002A40B5" w:rsidRPr="007B5C5A" w:rsidRDefault="004E79D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Course in question is set up for this semester.</w:t>
            </w:r>
          </w:p>
        </w:tc>
      </w:tr>
      <w:tr w:rsidR="002A40B5" w:rsidRPr="007B5C5A" w14:paraId="30963FD8" w14:textId="77777777" w:rsidTr="002A40B5">
        <w:tc>
          <w:tcPr>
            <w:tcW w:w="2628" w:type="dxa"/>
          </w:tcPr>
          <w:p w14:paraId="4E72A7F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1FA24DFA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524555A7" w14:textId="784D8753" w:rsidR="00B9639F" w:rsidRDefault="00B9639F"/>
    <w:p w14:paraId="514D81CC" w14:textId="77777777" w:rsidR="00B9639F" w:rsidRDefault="00B9639F">
      <w:r>
        <w:br w:type="page"/>
      </w:r>
    </w:p>
    <w:p w14:paraId="5F7A77A9" w14:textId="77777777" w:rsidR="002A40B5" w:rsidRDefault="002A40B5"/>
    <w:p w14:paraId="4444F7E3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242005B8" w14:textId="77777777" w:rsidTr="002A40B5">
        <w:trPr>
          <w:trHeight w:val="285"/>
        </w:trPr>
        <w:tc>
          <w:tcPr>
            <w:tcW w:w="1728" w:type="dxa"/>
          </w:tcPr>
          <w:p w14:paraId="24E6A95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FFB3B55" w14:textId="08527A55" w:rsidR="002A40B5" w:rsidRPr="00C25DCA" w:rsidRDefault="00C25DCA" w:rsidP="00C25DCA">
            <w:r>
              <w:t>Set program configuration</w:t>
            </w:r>
          </w:p>
        </w:tc>
      </w:tr>
      <w:tr w:rsidR="002A40B5" w:rsidRPr="007B5C5A" w14:paraId="5C8ACA3D" w14:textId="77777777" w:rsidTr="002A40B5">
        <w:tc>
          <w:tcPr>
            <w:tcW w:w="1728" w:type="dxa"/>
          </w:tcPr>
          <w:p w14:paraId="7B88358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3379E25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65ED184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53C8E1C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4B82F83A" w14:textId="77777777" w:rsidTr="002A40B5">
        <w:tc>
          <w:tcPr>
            <w:tcW w:w="1728" w:type="dxa"/>
          </w:tcPr>
          <w:p w14:paraId="537D676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0CF544D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385FE00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51231FA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7A79B4BD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04D1026A" w14:textId="77777777" w:rsidTr="002A40B5">
        <w:tc>
          <w:tcPr>
            <w:tcW w:w="2628" w:type="dxa"/>
          </w:tcPr>
          <w:p w14:paraId="2A17B78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6AE8ECC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0EF5B98B" w14:textId="77777777" w:rsidTr="002A40B5">
        <w:tc>
          <w:tcPr>
            <w:tcW w:w="2628" w:type="dxa"/>
          </w:tcPr>
          <w:p w14:paraId="615647E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4610D630" w14:textId="5C7470A6" w:rsidR="002A40B5" w:rsidRPr="007B5C5A" w:rsidRDefault="004E79D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Coordinators can set various settings such as deadlines and whether or not to track student names in operational data.</w:t>
            </w:r>
          </w:p>
        </w:tc>
      </w:tr>
      <w:tr w:rsidR="002A40B5" w:rsidRPr="007B5C5A" w14:paraId="2B24D768" w14:textId="77777777" w:rsidTr="002A40B5">
        <w:tc>
          <w:tcPr>
            <w:tcW w:w="2628" w:type="dxa"/>
          </w:tcPr>
          <w:p w14:paraId="03DBD5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239F239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43ABFBF" w14:textId="77777777" w:rsidTr="002A40B5">
        <w:tc>
          <w:tcPr>
            <w:tcW w:w="2628" w:type="dxa"/>
          </w:tcPr>
          <w:p w14:paraId="3F68872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28168D62" w14:textId="7A1278FA" w:rsidR="002A40B5" w:rsidRPr="007B5C5A" w:rsidRDefault="004E79D5" w:rsidP="004B5A6A">
            <w:pPr>
              <w:numPr>
                <w:ilvl w:val="0"/>
                <w:numId w:val="22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is set up.</w:t>
            </w:r>
            <w:r w:rsidR="002A40B5"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6BA30881" w14:textId="77777777" w:rsidTr="002A40B5">
        <w:tc>
          <w:tcPr>
            <w:tcW w:w="2628" w:type="dxa"/>
          </w:tcPr>
          <w:p w14:paraId="5CDABF6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4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4EECC088" w14:textId="77777777" w:rsidR="002A40B5" w:rsidRPr="007B5C5A" w:rsidRDefault="002A40B5" w:rsidP="004B5A6A">
            <w:pPr>
              <w:numPr>
                <w:ilvl w:val="0"/>
                <w:numId w:val="23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06551857" w14:textId="77777777" w:rsidTr="002A40B5">
        <w:tc>
          <w:tcPr>
            <w:tcW w:w="2628" w:type="dxa"/>
          </w:tcPr>
          <w:p w14:paraId="688A3AA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19F98B10" w14:textId="77777777" w:rsidR="002A40B5" w:rsidRPr="007B5C5A" w:rsidRDefault="002A40B5" w:rsidP="004B5A6A">
            <w:pPr>
              <w:numPr>
                <w:ilvl w:val="1"/>
                <w:numId w:val="24"/>
              </w:numPr>
              <w:rPr>
                <w:rFonts w:cs="Times New Roman"/>
                <w:b/>
                <w:sz w:val="22"/>
              </w:rPr>
            </w:pPr>
          </w:p>
          <w:p w14:paraId="31B80582" w14:textId="77777777" w:rsidR="002A40B5" w:rsidRDefault="004E79D5" w:rsidP="00AA1B0A">
            <w:pPr>
              <w:numPr>
                <w:ilvl w:val="0"/>
                <w:numId w:val="92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program management view.</w:t>
            </w:r>
          </w:p>
          <w:p w14:paraId="60FB3E78" w14:textId="15FB249F" w:rsidR="004E79D5" w:rsidRDefault="004E79D5" w:rsidP="00AA1B0A">
            <w:pPr>
              <w:numPr>
                <w:ilvl w:val="0"/>
                <w:numId w:val="92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is shown the current setup for the program.</w:t>
            </w:r>
          </w:p>
          <w:p w14:paraId="6F9EE479" w14:textId="4711EE98" w:rsidR="004E79D5" w:rsidRDefault="004E79D5" w:rsidP="00AA1B0A">
            <w:pPr>
              <w:numPr>
                <w:ilvl w:val="0"/>
                <w:numId w:val="92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can set new settings.</w:t>
            </w:r>
          </w:p>
          <w:p w14:paraId="1558AF98" w14:textId="29EB686D" w:rsidR="004E79D5" w:rsidRPr="007B5C5A" w:rsidRDefault="004E79D5" w:rsidP="00AA1B0A">
            <w:pPr>
              <w:numPr>
                <w:ilvl w:val="0"/>
                <w:numId w:val="92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Any new settings are saved by clicking ‘submit’.</w:t>
            </w:r>
          </w:p>
        </w:tc>
      </w:tr>
      <w:tr w:rsidR="002A40B5" w:rsidRPr="007B5C5A" w14:paraId="7CCB687D" w14:textId="77777777" w:rsidTr="002A40B5">
        <w:tc>
          <w:tcPr>
            <w:tcW w:w="2628" w:type="dxa"/>
          </w:tcPr>
          <w:p w14:paraId="099364FA" w14:textId="3DAFE839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7695741A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5E940CDE" w14:textId="77777777" w:rsidR="002A40B5" w:rsidRPr="007B5C5A" w:rsidRDefault="002A40B5" w:rsidP="00AA1B0A">
            <w:pPr>
              <w:numPr>
                <w:ilvl w:val="0"/>
                <w:numId w:val="91"/>
              </w:numPr>
              <w:contextualSpacing/>
              <w:rPr>
                <w:rFonts w:cs="Times New Roman"/>
                <w:sz w:val="22"/>
              </w:rPr>
            </w:pPr>
          </w:p>
          <w:p w14:paraId="70BE919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59E33740" w14:textId="77777777" w:rsidR="002A40B5" w:rsidRPr="007B5C5A" w:rsidRDefault="002A40B5" w:rsidP="00AA1B0A">
            <w:pPr>
              <w:numPr>
                <w:ilvl w:val="0"/>
                <w:numId w:val="90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28924CBF" w14:textId="77777777" w:rsidTr="002A40B5">
        <w:tc>
          <w:tcPr>
            <w:tcW w:w="2628" w:type="dxa"/>
          </w:tcPr>
          <w:p w14:paraId="2274863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6B4E8B5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3F44060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2FA940B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B23BEF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7560C19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1BEFDE3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5C2C3F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1A720BC2" w14:textId="77777777" w:rsidTr="002A40B5">
        <w:tc>
          <w:tcPr>
            <w:tcW w:w="2628" w:type="dxa"/>
          </w:tcPr>
          <w:p w14:paraId="0F9710E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316F6B3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00120B21" w14:textId="77777777" w:rsidTr="002A40B5">
        <w:tc>
          <w:tcPr>
            <w:tcW w:w="2628" w:type="dxa"/>
          </w:tcPr>
          <w:p w14:paraId="2439C9F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58062DA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18160B44" w14:textId="77777777" w:rsidTr="002A40B5">
        <w:tc>
          <w:tcPr>
            <w:tcW w:w="2628" w:type="dxa"/>
          </w:tcPr>
          <w:p w14:paraId="4F41B1F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2654A3A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1F2AB3D" w14:textId="77777777" w:rsidTr="002A40B5">
        <w:tc>
          <w:tcPr>
            <w:tcW w:w="2628" w:type="dxa"/>
          </w:tcPr>
          <w:p w14:paraId="20BAF6E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3F9E2B5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188CAFC" w14:textId="77777777" w:rsidTr="002A40B5">
        <w:tc>
          <w:tcPr>
            <w:tcW w:w="2628" w:type="dxa"/>
          </w:tcPr>
          <w:p w14:paraId="45A000D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264C8B4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7B0892F" w14:textId="77777777" w:rsidTr="002A40B5">
        <w:tc>
          <w:tcPr>
            <w:tcW w:w="2628" w:type="dxa"/>
          </w:tcPr>
          <w:p w14:paraId="57E0005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477AA8F5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CC37D71" w14:textId="77777777" w:rsidTr="002A40B5">
        <w:tc>
          <w:tcPr>
            <w:tcW w:w="2628" w:type="dxa"/>
          </w:tcPr>
          <w:p w14:paraId="5A8BA32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39FF9352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0F1C1B03" w14:textId="6A2001C1" w:rsidR="00B9639F" w:rsidRDefault="00B9639F"/>
    <w:p w14:paraId="68F03E43" w14:textId="77777777" w:rsidR="00B9639F" w:rsidRDefault="00B9639F">
      <w:r>
        <w:br w:type="page"/>
      </w:r>
    </w:p>
    <w:p w14:paraId="338756F7" w14:textId="77777777" w:rsidR="002A40B5" w:rsidRDefault="002A40B5"/>
    <w:p w14:paraId="0B6B7588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6C518885" w14:textId="77777777" w:rsidTr="002A40B5">
        <w:trPr>
          <w:trHeight w:val="285"/>
        </w:trPr>
        <w:tc>
          <w:tcPr>
            <w:tcW w:w="1728" w:type="dxa"/>
          </w:tcPr>
          <w:p w14:paraId="3488950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76CB3231" w14:textId="0AB42B1A" w:rsidR="002A40B5" w:rsidRPr="00C25DCA" w:rsidRDefault="00C25DCA" w:rsidP="00C25DCA">
            <w:r>
              <w:t>Add course</w:t>
            </w:r>
          </w:p>
        </w:tc>
      </w:tr>
      <w:tr w:rsidR="002A40B5" w:rsidRPr="007B5C5A" w14:paraId="4946C7BB" w14:textId="77777777" w:rsidTr="002A40B5">
        <w:tc>
          <w:tcPr>
            <w:tcW w:w="1728" w:type="dxa"/>
          </w:tcPr>
          <w:p w14:paraId="0EEF46F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0C8118F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FA782E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685613E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42984E88" w14:textId="77777777" w:rsidTr="002A40B5">
        <w:tc>
          <w:tcPr>
            <w:tcW w:w="1728" w:type="dxa"/>
          </w:tcPr>
          <w:p w14:paraId="3B6934F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4E21AE0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7D1D917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72625D0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680981A8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4C21FA7" w14:textId="77777777" w:rsidTr="002A40B5">
        <w:tc>
          <w:tcPr>
            <w:tcW w:w="2628" w:type="dxa"/>
          </w:tcPr>
          <w:p w14:paraId="4FC00A7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155E111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43A44745" w14:textId="77777777" w:rsidTr="002A40B5">
        <w:tc>
          <w:tcPr>
            <w:tcW w:w="2628" w:type="dxa"/>
          </w:tcPr>
          <w:p w14:paraId="36453F6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199D53CB" w14:textId="1C33EE2A" w:rsidR="002A40B5" w:rsidRPr="007B5C5A" w:rsidRDefault="006919B1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Courses must be set up, and </w:t>
            </w:r>
            <w:r w:rsidR="003B48BC">
              <w:rPr>
                <w:rFonts w:cs="Times New Roman"/>
                <w:sz w:val="22"/>
              </w:rPr>
              <w:t>new courses need to be tracked.</w:t>
            </w:r>
          </w:p>
        </w:tc>
      </w:tr>
      <w:tr w:rsidR="002A40B5" w:rsidRPr="007B5C5A" w14:paraId="3A66858E" w14:textId="77777777" w:rsidTr="002A40B5">
        <w:tc>
          <w:tcPr>
            <w:tcW w:w="2628" w:type="dxa"/>
          </w:tcPr>
          <w:p w14:paraId="104F089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43088F19" w14:textId="0F448106" w:rsidR="002A40B5" w:rsidRPr="007B5C5A" w:rsidRDefault="003B48BC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was just set up or a new course was created in a program.</w:t>
            </w:r>
          </w:p>
        </w:tc>
      </w:tr>
      <w:tr w:rsidR="002A40B5" w:rsidRPr="007B5C5A" w14:paraId="62ABB5F9" w14:textId="77777777" w:rsidTr="002A40B5">
        <w:tc>
          <w:tcPr>
            <w:tcW w:w="2628" w:type="dxa"/>
          </w:tcPr>
          <w:p w14:paraId="0A1E596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49587C77" w14:textId="52168CC2" w:rsidR="002A40B5" w:rsidRPr="007B5C5A" w:rsidRDefault="002A40B5" w:rsidP="004B5A6A">
            <w:pPr>
              <w:numPr>
                <w:ilvl w:val="0"/>
                <w:numId w:val="25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  <w:r w:rsidR="003B48BC">
              <w:rPr>
                <w:rFonts w:cs="Times New Roman"/>
                <w:sz w:val="22"/>
              </w:rPr>
              <w:t>Program exists.</w:t>
            </w:r>
          </w:p>
        </w:tc>
      </w:tr>
      <w:tr w:rsidR="002A40B5" w:rsidRPr="007B5C5A" w14:paraId="153EA53E" w14:textId="77777777" w:rsidTr="002A40B5">
        <w:tc>
          <w:tcPr>
            <w:tcW w:w="2628" w:type="dxa"/>
          </w:tcPr>
          <w:p w14:paraId="7070FC0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5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39809771" w14:textId="77777777" w:rsidR="002A40B5" w:rsidRPr="007B5C5A" w:rsidRDefault="002A40B5" w:rsidP="004B5A6A">
            <w:pPr>
              <w:numPr>
                <w:ilvl w:val="0"/>
                <w:numId w:val="26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7237FC7A" w14:textId="77777777" w:rsidTr="002A40B5">
        <w:tc>
          <w:tcPr>
            <w:tcW w:w="2628" w:type="dxa"/>
          </w:tcPr>
          <w:p w14:paraId="1F55F12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3F1200EC" w14:textId="77777777" w:rsidR="002A40B5" w:rsidRPr="007B5C5A" w:rsidRDefault="002A40B5" w:rsidP="004B5A6A">
            <w:pPr>
              <w:numPr>
                <w:ilvl w:val="1"/>
                <w:numId w:val="27"/>
              </w:numPr>
              <w:rPr>
                <w:rFonts w:cs="Times New Roman"/>
                <w:b/>
                <w:sz w:val="22"/>
              </w:rPr>
            </w:pPr>
          </w:p>
          <w:p w14:paraId="17524817" w14:textId="77777777" w:rsidR="002A40B5" w:rsidRDefault="003B48BC" w:rsidP="00AA1B0A">
            <w:pPr>
              <w:numPr>
                <w:ilvl w:val="0"/>
                <w:numId w:val="89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program management view.</w:t>
            </w:r>
          </w:p>
          <w:p w14:paraId="009E9ED8" w14:textId="77777777" w:rsidR="003B48BC" w:rsidRDefault="003B48BC" w:rsidP="00AA1B0A">
            <w:pPr>
              <w:numPr>
                <w:ilvl w:val="0"/>
                <w:numId w:val="89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“Add new course” from the actions menu.</w:t>
            </w:r>
          </w:p>
          <w:p w14:paraId="580C3048" w14:textId="77777777" w:rsidR="003B48BC" w:rsidRDefault="003B48BC" w:rsidP="00AA1B0A">
            <w:pPr>
              <w:numPr>
                <w:ilvl w:val="0"/>
                <w:numId w:val="89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enters data for the course.</w:t>
            </w:r>
          </w:p>
          <w:p w14:paraId="30BA32B4" w14:textId="66A52A06" w:rsidR="001B4554" w:rsidRPr="007B5C5A" w:rsidRDefault="001B4554" w:rsidP="00AA1B0A">
            <w:pPr>
              <w:numPr>
                <w:ilvl w:val="0"/>
                <w:numId w:val="89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Submit button is clicked.</w:t>
            </w:r>
          </w:p>
        </w:tc>
      </w:tr>
      <w:tr w:rsidR="002A40B5" w:rsidRPr="007B5C5A" w14:paraId="15E23177" w14:textId="77777777" w:rsidTr="002A40B5">
        <w:tc>
          <w:tcPr>
            <w:tcW w:w="2628" w:type="dxa"/>
          </w:tcPr>
          <w:p w14:paraId="68DDD366" w14:textId="60408488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2103CC4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29C123BA" w14:textId="77777777" w:rsidR="002A40B5" w:rsidRPr="007B5C5A" w:rsidRDefault="002A40B5" w:rsidP="00AA1B0A">
            <w:pPr>
              <w:numPr>
                <w:ilvl w:val="0"/>
                <w:numId w:val="88"/>
              </w:numPr>
              <w:contextualSpacing/>
              <w:rPr>
                <w:rFonts w:cs="Times New Roman"/>
                <w:sz w:val="22"/>
              </w:rPr>
            </w:pPr>
          </w:p>
          <w:p w14:paraId="71845F2C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7E441B8F" w14:textId="77777777" w:rsidR="002A40B5" w:rsidRPr="007B5C5A" w:rsidRDefault="002A40B5" w:rsidP="00AA1B0A">
            <w:pPr>
              <w:numPr>
                <w:ilvl w:val="0"/>
                <w:numId w:val="8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D3EA45B" w14:textId="77777777" w:rsidTr="002A40B5">
        <w:tc>
          <w:tcPr>
            <w:tcW w:w="2628" w:type="dxa"/>
          </w:tcPr>
          <w:p w14:paraId="2190671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3BCFB46C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A496F9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5E4BFF2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2489481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419EDBD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6659AC2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02EEC66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6C707F69" w14:textId="77777777" w:rsidTr="002A40B5">
        <w:tc>
          <w:tcPr>
            <w:tcW w:w="2628" w:type="dxa"/>
          </w:tcPr>
          <w:p w14:paraId="0733F45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6F32018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8467EA0" w14:textId="77777777" w:rsidTr="002A40B5">
        <w:tc>
          <w:tcPr>
            <w:tcW w:w="2628" w:type="dxa"/>
          </w:tcPr>
          <w:p w14:paraId="32D4DF5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2B892B1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2E92EDC5" w14:textId="77777777" w:rsidTr="002A40B5">
        <w:tc>
          <w:tcPr>
            <w:tcW w:w="2628" w:type="dxa"/>
          </w:tcPr>
          <w:p w14:paraId="53748A3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38E7C59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A5F0052" w14:textId="77777777" w:rsidTr="002A40B5">
        <w:tc>
          <w:tcPr>
            <w:tcW w:w="2628" w:type="dxa"/>
          </w:tcPr>
          <w:p w14:paraId="55B86AD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1EE7B6D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FF27F38" w14:textId="77777777" w:rsidTr="002A40B5">
        <w:tc>
          <w:tcPr>
            <w:tcW w:w="2628" w:type="dxa"/>
          </w:tcPr>
          <w:p w14:paraId="699C20E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25A82DD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71FC46D" w14:textId="77777777" w:rsidTr="002A40B5">
        <w:tc>
          <w:tcPr>
            <w:tcW w:w="2628" w:type="dxa"/>
          </w:tcPr>
          <w:p w14:paraId="55076E7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1924E2DC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C35B3F6" w14:textId="77777777" w:rsidTr="002A40B5">
        <w:tc>
          <w:tcPr>
            <w:tcW w:w="2628" w:type="dxa"/>
          </w:tcPr>
          <w:p w14:paraId="58BF4D6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3E097762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12B02AED" w14:textId="00F3B0AD" w:rsidR="00B9639F" w:rsidRDefault="00B9639F"/>
    <w:p w14:paraId="1FCD8A8E" w14:textId="77777777" w:rsidR="00B9639F" w:rsidRDefault="00B9639F">
      <w:r>
        <w:br w:type="page"/>
      </w:r>
    </w:p>
    <w:p w14:paraId="12D498B9" w14:textId="77777777" w:rsidR="002A40B5" w:rsidRDefault="002A40B5"/>
    <w:p w14:paraId="1EDF36A7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28C4C6A6" w14:textId="77777777" w:rsidTr="002A40B5">
        <w:trPr>
          <w:trHeight w:val="285"/>
        </w:trPr>
        <w:tc>
          <w:tcPr>
            <w:tcW w:w="1728" w:type="dxa"/>
          </w:tcPr>
          <w:p w14:paraId="74406D3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66AA27C6" w14:textId="29D018D1" w:rsidR="002A40B5" w:rsidRPr="00C25DCA" w:rsidRDefault="00C25DCA" w:rsidP="00C25DCA">
            <w:r>
              <w:t>Remove Course</w:t>
            </w:r>
          </w:p>
        </w:tc>
      </w:tr>
      <w:tr w:rsidR="002A40B5" w:rsidRPr="007B5C5A" w14:paraId="4CCE9824" w14:textId="77777777" w:rsidTr="002A40B5">
        <w:tc>
          <w:tcPr>
            <w:tcW w:w="1728" w:type="dxa"/>
          </w:tcPr>
          <w:p w14:paraId="2005A17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131090A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7D8912A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0E9D8A4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100A9357" w14:textId="77777777" w:rsidTr="002A40B5">
        <w:tc>
          <w:tcPr>
            <w:tcW w:w="1728" w:type="dxa"/>
          </w:tcPr>
          <w:p w14:paraId="2CAF687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6047200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23A3957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55AAAF0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00C32FA0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0364A2B4" w14:textId="77777777" w:rsidTr="002A40B5">
        <w:tc>
          <w:tcPr>
            <w:tcW w:w="2628" w:type="dxa"/>
          </w:tcPr>
          <w:p w14:paraId="5B06B76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2BB6158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4A33251B" w14:textId="77777777" w:rsidTr="002A40B5">
        <w:tc>
          <w:tcPr>
            <w:tcW w:w="2628" w:type="dxa"/>
          </w:tcPr>
          <w:p w14:paraId="46C291E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1635150" w14:textId="1AA19293" w:rsidR="002A40B5" w:rsidRPr="007B5C5A" w:rsidRDefault="00D65C3B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 needs to remove a course that was added by mistake.</w:t>
            </w:r>
          </w:p>
        </w:tc>
      </w:tr>
      <w:tr w:rsidR="002A40B5" w:rsidRPr="007B5C5A" w14:paraId="561A43C6" w14:textId="77777777" w:rsidTr="002A40B5">
        <w:tc>
          <w:tcPr>
            <w:tcW w:w="2628" w:type="dxa"/>
          </w:tcPr>
          <w:p w14:paraId="27235BB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1283672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2B2DA52" w14:textId="77777777" w:rsidTr="002A40B5">
        <w:tc>
          <w:tcPr>
            <w:tcW w:w="2628" w:type="dxa"/>
          </w:tcPr>
          <w:p w14:paraId="48A6EA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46840B50" w14:textId="1412685C" w:rsidR="002A40B5" w:rsidRPr="007B5C5A" w:rsidRDefault="00D65C3B" w:rsidP="004B5A6A">
            <w:pPr>
              <w:numPr>
                <w:ilvl w:val="0"/>
                <w:numId w:val="28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Course does not have any operational data other than instructor tied to it. (Course scores)</w:t>
            </w:r>
            <w:r w:rsidR="002A40B5"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0EC35D14" w14:textId="77777777" w:rsidTr="002A40B5">
        <w:tc>
          <w:tcPr>
            <w:tcW w:w="2628" w:type="dxa"/>
          </w:tcPr>
          <w:p w14:paraId="326E68F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6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3B7A0255" w14:textId="77777777" w:rsidR="002A40B5" w:rsidRDefault="00542AA0" w:rsidP="004B5A6A">
            <w:pPr>
              <w:numPr>
                <w:ilvl w:val="0"/>
                <w:numId w:val="29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Course does not exist within operational part of the system.</w:t>
            </w:r>
          </w:p>
          <w:p w14:paraId="50BD71CB" w14:textId="52B85789" w:rsidR="0026577E" w:rsidRPr="007B5C5A" w:rsidRDefault="0026577E" w:rsidP="004B5A6A">
            <w:pPr>
              <w:numPr>
                <w:ilvl w:val="0"/>
                <w:numId w:val="29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List of outcomes applicable to the course is removed.</w:t>
            </w:r>
          </w:p>
        </w:tc>
      </w:tr>
      <w:tr w:rsidR="002A40B5" w:rsidRPr="007B5C5A" w14:paraId="11BDBCC4" w14:textId="77777777" w:rsidTr="002A40B5">
        <w:tc>
          <w:tcPr>
            <w:tcW w:w="2628" w:type="dxa"/>
          </w:tcPr>
          <w:p w14:paraId="77D6840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7B950B56" w14:textId="77777777" w:rsidR="002A40B5" w:rsidRPr="007B5C5A" w:rsidRDefault="002A40B5" w:rsidP="004B5A6A">
            <w:pPr>
              <w:numPr>
                <w:ilvl w:val="1"/>
                <w:numId w:val="30"/>
              </w:numPr>
              <w:rPr>
                <w:rFonts w:cs="Times New Roman"/>
                <w:b/>
                <w:sz w:val="22"/>
              </w:rPr>
            </w:pPr>
          </w:p>
          <w:p w14:paraId="5463C863" w14:textId="77777777" w:rsidR="002A40B5" w:rsidRDefault="00542AA0" w:rsidP="004B5A6A">
            <w:pPr>
              <w:numPr>
                <w:ilvl w:val="0"/>
                <w:numId w:val="31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Program Management view.</w:t>
            </w:r>
          </w:p>
          <w:p w14:paraId="130B6FB6" w14:textId="77777777" w:rsidR="0031434B" w:rsidRDefault="0031434B" w:rsidP="004B5A6A">
            <w:pPr>
              <w:numPr>
                <w:ilvl w:val="0"/>
                <w:numId w:val="31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the course they are wanting to remove</w:t>
            </w:r>
          </w:p>
          <w:p w14:paraId="1BFF86BD" w14:textId="77777777" w:rsidR="0031434B" w:rsidRDefault="0031434B" w:rsidP="004B5A6A">
            <w:pPr>
              <w:numPr>
                <w:ilvl w:val="0"/>
                <w:numId w:val="31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Course data is displayed.</w:t>
            </w:r>
          </w:p>
          <w:p w14:paraId="4EA3267C" w14:textId="77777777" w:rsidR="0031434B" w:rsidRDefault="0026577E" w:rsidP="004B5A6A">
            <w:pPr>
              <w:numPr>
                <w:ilvl w:val="0"/>
                <w:numId w:val="31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clicks the Remove Course button.</w:t>
            </w:r>
          </w:p>
          <w:p w14:paraId="050308C0" w14:textId="77777777" w:rsidR="0026577E" w:rsidRDefault="0026577E" w:rsidP="004B5A6A">
            <w:pPr>
              <w:numPr>
                <w:ilvl w:val="0"/>
                <w:numId w:val="31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 warning popup is displayed.</w:t>
            </w:r>
          </w:p>
          <w:p w14:paraId="1FE0E4FF" w14:textId="60736964" w:rsidR="0026577E" w:rsidRPr="007B5C5A" w:rsidRDefault="0026577E" w:rsidP="004B5A6A">
            <w:pPr>
              <w:numPr>
                <w:ilvl w:val="0"/>
                <w:numId w:val="31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accepts data loss.</w:t>
            </w:r>
          </w:p>
        </w:tc>
      </w:tr>
      <w:tr w:rsidR="002A40B5" w:rsidRPr="007B5C5A" w14:paraId="4D257283" w14:textId="77777777" w:rsidTr="002A40B5">
        <w:tc>
          <w:tcPr>
            <w:tcW w:w="2628" w:type="dxa"/>
          </w:tcPr>
          <w:p w14:paraId="36FF7289" w14:textId="64084FEA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00D9C89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3DF1F684" w14:textId="77777777" w:rsidR="002A40B5" w:rsidRPr="007B5C5A" w:rsidRDefault="002A40B5" w:rsidP="00AA1B0A">
            <w:pPr>
              <w:numPr>
                <w:ilvl w:val="0"/>
                <w:numId w:val="85"/>
              </w:numPr>
              <w:contextualSpacing/>
              <w:rPr>
                <w:rFonts w:cs="Times New Roman"/>
                <w:sz w:val="22"/>
              </w:rPr>
            </w:pPr>
          </w:p>
          <w:p w14:paraId="068B0ABD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1F279901" w14:textId="77777777" w:rsidR="002A40B5" w:rsidRPr="007B5C5A" w:rsidRDefault="002A40B5" w:rsidP="00AA1B0A">
            <w:pPr>
              <w:numPr>
                <w:ilvl w:val="0"/>
                <w:numId w:val="86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3C43EF4" w14:textId="77777777" w:rsidTr="002A40B5">
        <w:tc>
          <w:tcPr>
            <w:tcW w:w="2628" w:type="dxa"/>
          </w:tcPr>
          <w:p w14:paraId="30A6D97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0BF0935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750B7B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5EA5864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F1E447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173552D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73B6B746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43A1DDB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4C4B737C" w14:textId="77777777" w:rsidTr="002A40B5">
        <w:tc>
          <w:tcPr>
            <w:tcW w:w="2628" w:type="dxa"/>
          </w:tcPr>
          <w:p w14:paraId="0AAFDF5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18172DF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1F8114D" w14:textId="77777777" w:rsidTr="002A40B5">
        <w:tc>
          <w:tcPr>
            <w:tcW w:w="2628" w:type="dxa"/>
          </w:tcPr>
          <w:p w14:paraId="059A479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0AB8789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4E423A14" w14:textId="77777777" w:rsidTr="002A40B5">
        <w:tc>
          <w:tcPr>
            <w:tcW w:w="2628" w:type="dxa"/>
          </w:tcPr>
          <w:p w14:paraId="04BC90E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510F2D1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00D0879" w14:textId="77777777" w:rsidTr="002A40B5">
        <w:tc>
          <w:tcPr>
            <w:tcW w:w="2628" w:type="dxa"/>
          </w:tcPr>
          <w:p w14:paraId="5DBADFD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652B0FE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237E3D09" w14:textId="77777777" w:rsidTr="002A40B5">
        <w:tc>
          <w:tcPr>
            <w:tcW w:w="2628" w:type="dxa"/>
          </w:tcPr>
          <w:p w14:paraId="4F0AECB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7127EB6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51EBC2BB" w14:textId="77777777" w:rsidTr="002A40B5">
        <w:tc>
          <w:tcPr>
            <w:tcW w:w="2628" w:type="dxa"/>
          </w:tcPr>
          <w:p w14:paraId="3CF856B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1E237928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D32F9AB" w14:textId="77777777" w:rsidTr="002A40B5">
        <w:tc>
          <w:tcPr>
            <w:tcW w:w="2628" w:type="dxa"/>
          </w:tcPr>
          <w:p w14:paraId="5C9A598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86A32FE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0345912E" w14:textId="55C6FB04" w:rsidR="00B9639F" w:rsidRDefault="00B9639F"/>
    <w:p w14:paraId="4D98AEA8" w14:textId="77777777" w:rsidR="00B9639F" w:rsidRDefault="00B9639F">
      <w:r>
        <w:br w:type="page"/>
      </w:r>
    </w:p>
    <w:p w14:paraId="453678D9" w14:textId="77777777" w:rsidR="002A40B5" w:rsidRDefault="002A40B5"/>
    <w:p w14:paraId="6C53BD3D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C217DC0" w14:textId="77777777" w:rsidTr="002A40B5">
        <w:trPr>
          <w:trHeight w:val="285"/>
        </w:trPr>
        <w:tc>
          <w:tcPr>
            <w:tcW w:w="1728" w:type="dxa"/>
          </w:tcPr>
          <w:p w14:paraId="638FB09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1A766C32" w14:textId="2596EB5D" w:rsidR="002A40B5" w:rsidRPr="00C25DCA" w:rsidRDefault="00C25DCA" w:rsidP="00C25DCA">
            <w:r>
              <w:t>Update Course (general info, outcomes)</w:t>
            </w:r>
          </w:p>
        </w:tc>
      </w:tr>
      <w:tr w:rsidR="002A40B5" w:rsidRPr="007B5C5A" w14:paraId="5C2D16B7" w14:textId="77777777" w:rsidTr="002A40B5">
        <w:tc>
          <w:tcPr>
            <w:tcW w:w="1728" w:type="dxa"/>
          </w:tcPr>
          <w:p w14:paraId="3BE2027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6884A52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3BFDB6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3250ADE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12EBAF80" w14:textId="77777777" w:rsidTr="002A40B5">
        <w:tc>
          <w:tcPr>
            <w:tcW w:w="1728" w:type="dxa"/>
          </w:tcPr>
          <w:p w14:paraId="48CD5E7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09AE025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739C171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462EF7F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76B88322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492EAAD" w14:textId="77777777" w:rsidTr="002A40B5">
        <w:tc>
          <w:tcPr>
            <w:tcW w:w="2628" w:type="dxa"/>
          </w:tcPr>
          <w:p w14:paraId="1F8BB40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4D87249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05B6493A" w14:textId="77777777" w:rsidTr="002A40B5">
        <w:tc>
          <w:tcPr>
            <w:tcW w:w="2628" w:type="dxa"/>
          </w:tcPr>
          <w:p w14:paraId="2341CF6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2EBF8DF9" w14:textId="068A0C81" w:rsidR="002A40B5" w:rsidRPr="007B5C5A" w:rsidRDefault="00AF5160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Course info may change over time. Coordinator should be able to edit this as operational data.</w:t>
            </w:r>
          </w:p>
        </w:tc>
      </w:tr>
      <w:tr w:rsidR="002A40B5" w:rsidRPr="007B5C5A" w14:paraId="5C378585" w14:textId="77777777" w:rsidTr="002A40B5">
        <w:tc>
          <w:tcPr>
            <w:tcW w:w="2628" w:type="dxa"/>
          </w:tcPr>
          <w:p w14:paraId="3D23D94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2353AD9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19744EB" w14:textId="77777777" w:rsidTr="002A40B5">
        <w:tc>
          <w:tcPr>
            <w:tcW w:w="2628" w:type="dxa"/>
          </w:tcPr>
          <w:p w14:paraId="590A2F5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76C6BEEB" w14:textId="7D600D1E" w:rsidR="002A40B5" w:rsidRPr="007B5C5A" w:rsidRDefault="002A40B5" w:rsidP="004B5A6A">
            <w:pPr>
              <w:numPr>
                <w:ilvl w:val="0"/>
                <w:numId w:val="32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  <w:r w:rsidR="00F741E6">
              <w:rPr>
                <w:rFonts w:cs="Times New Roman"/>
                <w:sz w:val="22"/>
              </w:rPr>
              <w:t>Course exists in the program.</w:t>
            </w:r>
          </w:p>
        </w:tc>
      </w:tr>
      <w:tr w:rsidR="002A40B5" w:rsidRPr="007B5C5A" w14:paraId="1BE2653C" w14:textId="77777777" w:rsidTr="002A40B5">
        <w:tc>
          <w:tcPr>
            <w:tcW w:w="2628" w:type="dxa"/>
          </w:tcPr>
          <w:p w14:paraId="633BB57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7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04ADD574" w14:textId="77777777" w:rsidR="002A40B5" w:rsidRPr="007B5C5A" w:rsidRDefault="002A40B5" w:rsidP="004B5A6A">
            <w:pPr>
              <w:numPr>
                <w:ilvl w:val="0"/>
                <w:numId w:val="33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72ED8A15" w14:textId="77777777" w:rsidTr="002A40B5">
        <w:tc>
          <w:tcPr>
            <w:tcW w:w="2628" w:type="dxa"/>
          </w:tcPr>
          <w:p w14:paraId="57527B1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12485E4C" w14:textId="77777777" w:rsidR="002A40B5" w:rsidRPr="007B5C5A" w:rsidRDefault="002A40B5" w:rsidP="004B5A6A">
            <w:pPr>
              <w:numPr>
                <w:ilvl w:val="1"/>
                <w:numId w:val="30"/>
              </w:numPr>
              <w:rPr>
                <w:rFonts w:cs="Times New Roman"/>
                <w:b/>
                <w:sz w:val="22"/>
              </w:rPr>
            </w:pPr>
          </w:p>
          <w:p w14:paraId="49A4D74C" w14:textId="19BAD68B" w:rsidR="002A40B5" w:rsidRDefault="00C2426D" w:rsidP="004B5A6A">
            <w:pPr>
              <w:numPr>
                <w:ilvl w:val="0"/>
                <w:numId w:val="3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Program Administration view</w:t>
            </w:r>
            <w:r w:rsidR="00F741E6">
              <w:rPr>
                <w:rFonts w:cs="Times New Roman"/>
                <w:sz w:val="22"/>
              </w:rPr>
              <w:t>.</w:t>
            </w:r>
          </w:p>
          <w:p w14:paraId="53E4670F" w14:textId="2CA6E563" w:rsidR="00F741E6" w:rsidRDefault="00F741E6" w:rsidP="004B5A6A">
            <w:pPr>
              <w:numPr>
                <w:ilvl w:val="0"/>
                <w:numId w:val="3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course.</w:t>
            </w:r>
          </w:p>
          <w:p w14:paraId="2FC5423A" w14:textId="77777777" w:rsidR="00F741E6" w:rsidRDefault="00F741E6" w:rsidP="004B5A6A">
            <w:pPr>
              <w:numPr>
                <w:ilvl w:val="0"/>
                <w:numId w:val="3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changes relevant info.</w:t>
            </w:r>
          </w:p>
          <w:p w14:paraId="7D564DA4" w14:textId="70AB7979" w:rsidR="00F741E6" w:rsidRPr="007B5C5A" w:rsidRDefault="00F741E6" w:rsidP="004B5A6A">
            <w:pPr>
              <w:numPr>
                <w:ilvl w:val="0"/>
                <w:numId w:val="3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Coordinator selects ‘Submit’. </w:t>
            </w:r>
          </w:p>
        </w:tc>
      </w:tr>
      <w:tr w:rsidR="002A40B5" w:rsidRPr="007B5C5A" w14:paraId="6B6C5C7D" w14:textId="77777777" w:rsidTr="002A40B5">
        <w:tc>
          <w:tcPr>
            <w:tcW w:w="2628" w:type="dxa"/>
          </w:tcPr>
          <w:p w14:paraId="1DD72B10" w14:textId="7C528C3A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629BB9C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0B333DF9" w14:textId="77777777" w:rsidR="002A40B5" w:rsidRPr="007B5C5A" w:rsidRDefault="002A40B5" w:rsidP="004B5A6A">
            <w:pPr>
              <w:numPr>
                <w:ilvl w:val="0"/>
                <w:numId w:val="34"/>
              </w:numPr>
              <w:contextualSpacing/>
              <w:rPr>
                <w:rFonts w:cs="Times New Roman"/>
                <w:sz w:val="22"/>
              </w:rPr>
            </w:pPr>
          </w:p>
          <w:p w14:paraId="47DD26CA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0A25E91B" w14:textId="77777777" w:rsidR="002A40B5" w:rsidRPr="007B5C5A" w:rsidRDefault="002A40B5" w:rsidP="004B5A6A">
            <w:pPr>
              <w:numPr>
                <w:ilvl w:val="0"/>
                <w:numId w:val="36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94DECB9" w14:textId="77777777" w:rsidTr="002A40B5">
        <w:tc>
          <w:tcPr>
            <w:tcW w:w="2628" w:type="dxa"/>
          </w:tcPr>
          <w:p w14:paraId="372523A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26D52AB7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5AD463A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2100E2B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A05DAB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DA4C20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4B53435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36A093A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1502003E" w14:textId="77777777" w:rsidTr="002A40B5">
        <w:tc>
          <w:tcPr>
            <w:tcW w:w="2628" w:type="dxa"/>
          </w:tcPr>
          <w:p w14:paraId="4D7F5AB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29C8BCD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7EBDB884" w14:textId="77777777" w:rsidTr="002A40B5">
        <w:tc>
          <w:tcPr>
            <w:tcW w:w="2628" w:type="dxa"/>
          </w:tcPr>
          <w:p w14:paraId="08D0067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2F94E90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5D98834D" w14:textId="77777777" w:rsidTr="002A40B5">
        <w:tc>
          <w:tcPr>
            <w:tcW w:w="2628" w:type="dxa"/>
          </w:tcPr>
          <w:p w14:paraId="4F5C988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2E53BD7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CCBC8F4" w14:textId="77777777" w:rsidTr="002A40B5">
        <w:tc>
          <w:tcPr>
            <w:tcW w:w="2628" w:type="dxa"/>
          </w:tcPr>
          <w:p w14:paraId="3EF2119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6799A7E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A615B21" w14:textId="77777777" w:rsidTr="002A40B5">
        <w:tc>
          <w:tcPr>
            <w:tcW w:w="2628" w:type="dxa"/>
          </w:tcPr>
          <w:p w14:paraId="00E8DF4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00CB82B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1C3FE9B3" w14:textId="77777777" w:rsidTr="002A40B5">
        <w:tc>
          <w:tcPr>
            <w:tcW w:w="2628" w:type="dxa"/>
          </w:tcPr>
          <w:p w14:paraId="23F1C10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0C866E3E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08FEBAE" w14:textId="77777777" w:rsidTr="002A40B5">
        <w:tc>
          <w:tcPr>
            <w:tcW w:w="2628" w:type="dxa"/>
          </w:tcPr>
          <w:p w14:paraId="5AF5377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0C5D40E9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77A0BBDB" w14:textId="311CE102" w:rsidR="00B9639F" w:rsidRDefault="00B9639F"/>
    <w:p w14:paraId="5C516586" w14:textId="4B97A412" w:rsidR="002A40B5" w:rsidRDefault="00B9639F">
      <w:r>
        <w:br w:type="page"/>
      </w:r>
    </w:p>
    <w:p w14:paraId="1E7215FB" w14:textId="68C3F9E0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7E502302" w14:textId="77777777" w:rsidTr="002A40B5">
        <w:trPr>
          <w:trHeight w:val="285"/>
        </w:trPr>
        <w:tc>
          <w:tcPr>
            <w:tcW w:w="1728" w:type="dxa"/>
          </w:tcPr>
          <w:p w14:paraId="170B208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20EB4F5B" w14:textId="297B2699" w:rsidR="002A40B5" w:rsidRPr="00C25DCA" w:rsidRDefault="00C25DCA" w:rsidP="00C25DCA">
            <w:r>
              <w:t>Add Program Outcome</w:t>
            </w:r>
          </w:p>
        </w:tc>
      </w:tr>
      <w:tr w:rsidR="002A40B5" w:rsidRPr="007B5C5A" w14:paraId="06FCE183" w14:textId="77777777" w:rsidTr="002A40B5">
        <w:tc>
          <w:tcPr>
            <w:tcW w:w="1728" w:type="dxa"/>
          </w:tcPr>
          <w:p w14:paraId="635BF27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5971D16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7E7BB7F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6B4D13C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4CCF5AFD" w14:textId="77777777" w:rsidTr="002A40B5">
        <w:tc>
          <w:tcPr>
            <w:tcW w:w="1728" w:type="dxa"/>
          </w:tcPr>
          <w:p w14:paraId="2E6409D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4ED9B61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112AC94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317767A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49E26B09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6936BB5A" w14:textId="77777777" w:rsidTr="002A40B5">
        <w:tc>
          <w:tcPr>
            <w:tcW w:w="2628" w:type="dxa"/>
          </w:tcPr>
          <w:p w14:paraId="0E310AE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0A7C9A4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4EC531FC" w14:textId="77777777" w:rsidTr="002A40B5">
        <w:tc>
          <w:tcPr>
            <w:tcW w:w="2628" w:type="dxa"/>
          </w:tcPr>
          <w:p w14:paraId="73BE62A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69DC9822" w14:textId="6199BDDF" w:rsidR="002A40B5" w:rsidRPr="007B5C5A" w:rsidRDefault="005168FC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An outcome is tied to an assessment. Coordinators need to add these to the system.</w:t>
            </w:r>
          </w:p>
        </w:tc>
      </w:tr>
      <w:tr w:rsidR="002A40B5" w:rsidRPr="007B5C5A" w14:paraId="5260EBB8" w14:textId="77777777" w:rsidTr="002A40B5">
        <w:tc>
          <w:tcPr>
            <w:tcW w:w="2628" w:type="dxa"/>
          </w:tcPr>
          <w:p w14:paraId="7E1B5E0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7AF2DEF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8D1C12F" w14:textId="77777777" w:rsidTr="002A40B5">
        <w:tc>
          <w:tcPr>
            <w:tcW w:w="2628" w:type="dxa"/>
          </w:tcPr>
          <w:p w14:paraId="6B3FD60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10008CF9" w14:textId="77777777" w:rsidR="002A40B5" w:rsidRDefault="002A40B5" w:rsidP="004B5A6A">
            <w:pPr>
              <w:numPr>
                <w:ilvl w:val="0"/>
                <w:numId w:val="43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  <w:r w:rsidR="00F65848">
              <w:rPr>
                <w:rFonts w:cs="Times New Roman"/>
                <w:sz w:val="22"/>
              </w:rPr>
              <w:t>Program exists.</w:t>
            </w:r>
          </w:p>
          <w:p w14:paraId="0B027867" w14:textId="56581152" w:rsidR="00F65848" w:rsidRPr="007B5C5A" w:rsidRDefault="00F65848" w:rsidP="004B5A6A">
            <w:pPr>
              <w:numPr>
                <w:ilvl w:val="0"/>
                <w:numId w:val="43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Assessment exists.</w:t>
            </w:r>
          </w:p>
        </w:tc>
      </w:tr>
      <w:tr w:rsidR="002A40B5" w:rsidRPr="007B5C5A" w14:paraId="6817DAD8" w14:textId="77777777" w:rsidTr="002A40B5">
        <w:tc>
          <w:tcPr>
            <w:tcW w:w="2628" w:type="dxa"/>
          </w:tcPr>
          <w:p w14:paraId="21ED2A01" w14:textId="002CEBA0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8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22711AA4" w14:textId="0B9D597A" w:rsidR="002A40B5" w:rsidRPr="007B5C5A" w:rsidRDefault="00F65848" w:rsidP="004B5A6A">
            <w:pPr>
              <w:numPr>
                <w:ilvl w:val="0"/>
                <w:numId w:val="44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Outcome added to assessment.</w:t>
            </w:r>
          </w:p>
        </w:tc>
      </w:tr>
      <w:tr w:rsidR="002A40B5" w:rsidRPr="007B5C5A" w14:paraId="4D42708B" w14:textId="77777777" w:rsidTr="002A40B5">
        <w:tc>
          <w:tcPr>
            <w:tcW w:w="2628" w:type="dxa"/>
          </w:tcPr>
          <w:p w14:paraId="7633856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3192BB8E" w14:textId="77777777" w:rsidR="002A40B5" w:rsidRPr="007B5C5A" w:rsidRDefault="002A40B5" w:rsidP="004B5A6A">
            <w:pPr>
              <w:numPr>
                <w:ilvl w:val="1"/>
                <w:numId w:val="60"/>
              </w:numPr>
              <w:rPr>
                <w:rFonts w:cs="Times New Roman"/>
                <w:b/>
                <w:sz w:val="22"/>
              </w:rPr>
            </w:pPr>
          </w:p>
          <w:p w14:paraId="2E7E414A" w14:textId="77777777" w:rsidR="002A40B5" w:rsidRDefault="00F65848" w:rsidP="004B5A6A">
            <w:pPr>
              <w:numPr>
                <w:ilvl w:val="0"/>
                <w:numId w:val="4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Program Administration view.</w:t>
            </w:r>
          </w:p>
          <w:p w14:paraId="5C034C32" w14:textId="77777777" w:rsidR="00F65848" w:rsidRDefault="00675799" w:rsidP="004B5A6A">
            <w:pPr>
              <w:numPr>
                <w:ilvl w:val="0"/>
                <w:numId w:val="4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assessment to add outcome to.</w:t>
            </w:r>
          </w:p>
          <w:p w14:paraId="3985229A" w14:textId="77777777" w:rsidR="00675799" w:rsidRDefault="00675799" w:rsidP="004B5A6A">
            <w:pPr>
              <w:numPr>
                <w:ilvl w:val="0"/>
                <w:numId w:val="4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‘New outcome’</w:t>
            </w:r>
          </w:p>
          <w:p w14:paraId="438D3128" w14:textId="77777777" w:rsidR="00675799" w:rsidRDefault="00675799" w:rsidP="004B5A6A">
            <w:pPr>
              <w:numPr>
                <w:ilvl w:val="0"/>
                <w:numId w:val="4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Outcome information is input.</w:t>
            </w:r>
          </w:p>
          <w:p w14:paraId="65321452" w14:textId="2B427EAE" w:rsidR="00675799" w:rsidRPr="007B5C5A" w:rsidRDefault="00675799" w:rsidP="004B5A6A">
            <w:pPr>
              <w:numPr>
                <w:ilvl w:val="0"/>
                <w:numId w:val="4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‘Submit’ is clicked.</w:t>
            </w:r>
          </w:p>
        </w:tc>
      </w:tr>
      <w:tr w:rsidR="002A40B5" w:rsidRPr="007B5C5A" w14:paraId="04CC495A" w14:textId="77777777" w:rsidTr="002A40B5">
        <w:tc>
          <w:tcPr>
            <w:tcW w:w="2628" w:type="dxa"/>
          </w:tcPr>
          <w:p w14:paraId="08E46DC6" w14:textId="1AA3A2C0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3E540046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379B51E0" w14:textId="77777777" w:rsidR="002A40B5" w:rsidRPr="007B5C5A" w:rsidRDefault="002A40B5" w:rsidP="004B5A6A">
            <w:pPr>
              <w:numPr>
                <w:ilvl w:val="0"/>
                <w:numId w:val="46"/>
              </w:numPr>
              <w:contextualSpacing/>
              <w:rPr>
                <w:rFonts w:cs="Times New Roman"/>
                <w:sz w:val="22"/>
              </w:rPr>
            </w:pPr>
          </w:p>
          <w:p w14:paraId="5CA0CD0C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1FE73AED" w14:textId="77777777" w:rsidR="002A40B5" w:rsidRPr="007B5C5A" w:rsidRDefault="002A40B5" w:rsidP="004B5A6A">
            <w:pPr>
              <w:numPr>
                <w:ilvl w:val="0"/>
                <w:numId w:val="4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BD7743A" w14:textId="77777777" w:rsidTr="002A40B5">
        <w:tc>
          <w:tcPr>
            <w:tcW w:w="2628" w:type="dxa"/>
          </w:tcPr>
          <w:p w14:paraId="2C26BE7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65659A9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05E992D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6CB3FE9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503B3D6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BAE673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CBA6C91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56E3CA5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4C348A13" w14:textId="77777777" w:rsidTr="002A40B5">
        <w:tc>
          <w:tcPr>
            <w:tcW w:w="2628" w:type="dxa"/>
          </w:tcPr>
          <w:p w14:paraId="1392CD7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01E1BDA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D06F035" w14:textId="77777777" w:rsidTr="002A40B5">
        <w:tc>
          <w:tcPr>
            <w:tcW w:w="2628" w:type="dxa"/>
          </w:tcPr>
          <w:p w14:paraId="16A1EAC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5CB87FA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18E08DAE" w14:textId="77777777" w:rsidTr="002A40B5">
        <w:tc>
          <w:tcPr>
            <w:tcW w:w="2628" w:type="dxa"/>
          </w:tcPr>
          <w:p w14:paraId="7E39EB5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0F06F48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2BDC27F3" w14:textId="77777777" w:rsidTr="002A40B5">
        <w:tc>
          <w:tcPr>
            <w:tcW w:w="2628" w:type="dxa"/>
          </w:tcPr>
          <w:p w14:paraId="79A8187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40C049C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6CDBD2C" w14:textId="77777777" w:rsidTr="002A40B5">
        <w:tc>
          <w:tcPr>
            <w:tcW w:w="2628" w:type="dxa"/>
          </w:tcPr>
          <w:p w14:paraId="37F54D0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5898BE6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5FD3D137" w14:textId="77777777" w:rsidTr="002A40B5">
        <w:tc>
          <w:tcPr>
            <w:tcW w:w="2628" w:type="dxa"/>
          </w:tcPr>
          <w:p w14:paraId="4DDF4AE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0A4A4F60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2195FA6" w14:textId="77777777" w:rsidTr="002A40B5">
        <w:tc>
          <w:tcPr>
            <w:tcW w:w="2628" w:type="dxa"/>
          </w:tcPr>
          <w:p w14:paraId="5C0E25C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5CC850F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2038A3B4" w14:textId="77777777" w:rsidR="002A40B5" w:rsidRDefault="002A40B5"/>
    <w:p w14:paraId="0368E681" w14:textId="09761952" w:rsidR="00B9639F" w:rsidRDefault="00B9639F">
      <w:r>
        <w:br w:type="page"/>
      </w:r>
    </w:p>
    <w:p w14:paraId="12B60621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88496CC" w14:textId="77777777" w:rsidTr="002A40B5">
        <w:trPr>
          <w:trHeight w:val="285"/>
        </w:trPr>
        <w:tc>
          <w:tcPr>
            <w:tcW w:w="1728" w:type="dxa"/>
          </w:tcPr>
          <w:p w14:paraId="6A5FA24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71E064B6" w14:textId="51A31AA5" w:rsidR="002A40B5" w:rsidRPr="00C25DCA" w:rsidRDefault="00C25DCA" w:rsidP="00C25DCA">
            <w:r>
              <w:t>Remove Program Outcome</w:t>
            </w:r>
          </w:p>
        </w:tc>
      </w:tr>
      <w:tr w:rsidR="002A40B5" w:rsidRPr="007B5C5A" w14:paraId="4C68C251" w14:textId="77777777" w:rsidTr="002A40B5">
        <w:tc>
          <w:tcPr>
            <w:tcW w:w="1728" w:type="dxa"/>
          </w:tcPr>
          <w:p w14:paraId="2199F38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2A20D06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7E795A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1A65BF4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05C5152F" w14:textId="77777777" w:rsidTr="002A40B5">
        <w:tc>
          <w:tcPr>
            <w:tcW w:w="1728" w:type="dxa"/>
          </w:tcPr>
          <w:p w14:paraId="69F372F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3B8F64B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0718D18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5E29D45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74CA694A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42BEFBB7" w14:textId="77777777" w:rsidTr="002A40B5">
        <w:tc>
          <w:tcPr>
            <w:tcW w:w="2628" w:type="dxa"/>
          </w:tcPr>
          <w:p w14:paraId="1436251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7C39715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E9054E0" w14:textId="77777777" w:rsidTr="002A40B5">
        <w:tc>
          <w:tcPr>
            <w:tcW w:w="2628" w:type="dxa"/>
          </w:tcPr>
          <w:p w14:paraId="33CB69E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1DABB01F" w14:textId="1E2A69C5" w:rsidR="002A40B5" w:rsidRPr="007B5C5A" w:rsidRDefault="00760A42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Outcomes incorrectly added must be removed.</w:t>
            </w:r>
          </w:p>
        </w:tc>
      </w:tr>
      <w:tr w:rsidR="002A40B5" w:rsidRPr="007B5C5A" w14:paraId="4DE41024" w14:textId="77777777" w:rsidTr="002A40B5">
        <w:tc>
          <w:tcPr>
            <w:tcW w:w="2628" w:type="dxa"/>
          </w:tcPr>
          <w:p w14:paraId="6214F76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5963348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C564BB9" w14:textId="77777777" w:rsidTr="002A40B5">
        <w:tc>
          <w:tcPr>
            <w:tcW w:w="2628" w:type="dxa"/>
          </w:tcPr>
          <w:p w14:paraId="414C05C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1C866ED3" w14:textId="41B0293A" w:rsidR="002A40B5" w:rsidRPr="007B5C5A" w:rsidRDefault="00760A42" w:rsidP="004B5A6A">
            <w:pPr>
              <w:numPr>
                <w:ilvl w:val="0"/>
                <w:numId w:val="48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Outcome must not be tied to any courses. </w:t>
            </w:r>
            <w:r w:rsidR="002A40B5"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79BE35B7" w14:textId="77777777" w:rsidTr="002A40B5">
        <w:tc>
          <w:tcPr>
            <w:tcW w:w="2628" w:type="dxa"/>
          </w:tcPr>
          <w:p w14:paraId="45A3E57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9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3BA666B0" w14:textId="77777777" w:rsidR="002A40B5" w:rsidRPr="007B5C5A" w:rsidRDefault="002A40B5" w:rsidP="004B5A6A">
            <w:pPr>
              <w:numPr>
                <w:ilvl w:val="0"/>
                <w:numId w:val="49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48C9A320" w14:textId="77777777" w:rsidTr="002A40B5">
        <w:tc>
          <w:tcPr>
            <w:tcW w:w="2628" w:type="dxa"/>
          </w:tcPr>
          <w:p w14:paraId="111FAE2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0768238C" w14:textId="77777777" w:rsidR="002A40B5" w:rsidRPr="007B5C5A" w:rsidRDefault="002A40B5" w:rsidP="004B5A6A">
            <w:pPr>
              <w:numPr>
                <w:ilvl w:val="1"/>
                <w:numId w:val="59"/>
              </w:numPr>
              <w:rPr>
                <w:rFonts w:cs="Times New Roman"/>
                <w:b/>
                <w:sz w:val="22"/>
              </w:rPr>
            </w:pPr>
          </w:p>
          <w:p w14:paraId="4128797E" w14:textId="77777777" w:rsidR="002A40B5" w:rsidRPr="007B5C5A" w:rsidRDefault="002A40B5" w:rsidP="004B5A6A">
            <w:pPr>
              <w:numPr>
                <w:ilvl w:val="0"/>
                <w:numId w:val="50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D4B0BFA" w14:textId="77777777" w:rsidTr="002A40B5">
        <w:tc>
          <w:tcPr>
            <w:tcW w:w="2628" w:type="dxa"/>
          </w:tcPr>
          <w:p w14:paraId="7A83DFF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3034ACD3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6FD6F23E" w14:textId="77777777" w:rsidR="002A40B5" w:rsidRPr="007B5C5A" w:rsidRDefault="002A40B5" w:rsidP="004B5A6A">
            <w:pPr>
              <w:numPr>
                <w:ilvl w:val="0"/>
                <w:numId w:val="51"/>
              </w:numPr>
              <w:contextualSpacing/>
              <w:rPr>
                <w:rFonts w:cs="Times New Roman"/>
                <w:sz w:val="22"/>
              </w:rPr>
            </w:pPr>
          </w:p>
          <w:p w14:paraId="24181B5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4BDD2115" w14:textId="77777777" w:rsidR="002A40B5" w:rsidRPr="007B5C5A" w:rsidRDefault="002A40B5" w:rsidP="004B5A6A">
            <w:pPr>
              <w:numPr>
                <w:ilvl w:val="0"/>
                <w:numId w:val="52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D2D7F03" w14:textId="77777777" w:rsidTr="002A40B5">
        <w:tc>
          <w:tcPr>
            <w:tcW w:w="2628" w:type="dxa"/>
          </w:tcPr>
          <w:p w14:paraId="43175E7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7290FE88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3F81A3C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6B7543F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CBC39F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2C07677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318C0F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57B02FF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22059010" w14:textId="77777777" w:rsidTr="002A40B5">
        <w:tc>
          <w:tcPr>
            <w:tcW w:w="2628" w:type="dxa"/>
          </w:tcPr>
          <w:p w14:paraId="756E4CD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23878BA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5C36AC88" w14:textId="77777777" w:rsidTr="002A40B5">
        <w:tc>
          <w:tcPr>
            <w:tcW w:w="2628" w:type="dxa"/>
          </w:tcPr>
          <w:p w14:paraId="4A747C1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71C98D1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1F036008" w14:textId="77777777" w:rsidTr="002A40B5">
        <w:tc>
          <w:tcPr>
            <w:tcW w:w="2628" w:type="dxa"/>
          </w:tcPr>
          <w:p w14:paraId="3885BCF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DAE33B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C2D251C" w14:textId="77777777" w:rsidTr="002A40B5">
        <w:tc>
          <w:tcPr>
            <w:tcW w:w="2628" w:type="dxa"/>
          </w:tcPr>
          <w:p w14:paraId="5F87D75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795C120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4E8107B" w14:textId="77777777" w:rsidTr="002A40B5">
        <w:tc>
          <w:tcPr>
            <w:tcW w:w="2628" w:type="dxa"/>
          </w:tcPr>
          <w:p w14:paraId="4AF5796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463FB3F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24C5946" w14:textId="77777777" w:rsidTr="002A40B5">
        <w:tc>
          <w:tcPr>
            <w:tcW w:w="2628" w:type="dxa"/>
          </w:tcPr>
          <w:p w14:paraId="25CCFAE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43C3316F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588D503" w14:textId="77777777" w:rsidTr="002A40B5">
        <w:tc>
          <w:tcPr>
            <w:tcW w:w="2628" w:type="dxa"/>
          </w:tcPr>
          <w:p w14:paraId="3609A62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B36EF58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12773CEC" w14:textId="2C3121B7" w:rsidR="00B9639F" w:rsidRDefault="00B9639F"/>
    <w:p w14:paraId="73E73F58" w14:textId="77777777" w:rsidR="00B9639F" w:rsidRDefault="00B9639F">
      <w:r>
        <w:br w:type="page"/>
      </w:r>
    </w:p>
    <w:p w14:paraId="36D1DDA7" w14:textId="77777777" w:rsidR="002A40B5" w:rsidRDefault="002A40B5"/>
    <w:p w14:paraId="2624B9ED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6FF7D6C6" w14:textId="77777777" w:rsidTr="002A40B5">
        <w:trPr>
          <w:trHeight w:val="285"/>
        </w:trPr>
        <w:tc>
          <w:tcPr>
            <w:tcW w:w="1728" w:type="dxa"/>
          </w:tcPr>
          <w:p w14:paraId="69FD6E4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A7D321A" w14:textId="7ECB9960" w:rsidR="002A40B5" w:rsidRPr="00C25DCA" w:rsidRDefault="00C25DCA" w:rsidP="00C25DCA">
            <w:r>
              <w:t>Update Program Outcome</w:t>
            </w:r>
          </w:p>
        </w:tc>
      </w:tr>
      <w:tr w:rsidR="002A40B5" w:rsidRPr="007B5C5A" w14:paraId="56704BE6" w14:textId="77777777" w:rsidTr="002A40B5">
        <w:tc>
          <w:tcPr>
            <w:tcW w:w="1728" w:type="dxa"/>
          </w:tcPr>
          <w:p w14:paraId="11F7672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5B3C714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38D24FD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774CC00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13EC4A10" w14:textId="77777777" w:rsidTr="002A40B5">
        <w:tc>
          <w:tcPr>
            <w:tcW w:w="1728" w:type="dxa"/>
          </w:tcPr>
          <w:p w14:paraId="2D1C919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3C0A424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709E1B6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7C8EF8D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6AE1FD16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E1438BA" w14:textId="77777777" w:rsidTr="002A40B5">
        <w:tc>
          <w:tcPr>
            <w:tcW w:w="2628" w:type="dxa"/>
          </w:tcPr>
          <w:p w14:paraId="7AB7147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5C98698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802B51E" w14:textId="77777777" w:rsidTr="002A40B5">
        <w:tc>
          <w:tcPr>
            <w:tcW w:w="2628" w:type="dxa"/>
          </w:tcPr>
          <w:p w14:paraId="48D1209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19DD4091" w14:textId="5C2859EB" w:rsidR="002A40B5" w:rsidRPr="007B5C5A" w:rsidRDefault="00760A42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Outcomes can change in either wording or in name between assessment cycles. </w:t>
            </w:r>
          </w:p>
        </w:tc>
      </w:tr>
      <w:tr w:rsidR="002A40B5" w:rsidRPr="007B5C5A" w14:paraId="37273D5F" w14:textId="77777777" w:rsidTr="002A40B5">
        <w:tc>
          <w:tcPr>
            <w:tcW w:w="2628" w:type="dxa"/>
          </w:tcPr>
          <w:p w14:paraId="7AEB33C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2C2F8C5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CFB28E6" w14:textId="77777777" w:rsidTr="002A40B5">
        <w:tc>
          <w:tcPr>
            <w:tcW w:w="2628" w:type="dxa"/>
          </w:tcPr>
          <w:p w14:paraId="776A2A9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3EF0F531" w14:textId="77777777" w:rsidR="002A40B5" w:rsidRPr="007B5C5A" w:rsidRDefault="002A40B5" w:rsidP="004B5A6A">
            <w:pPr>
              <w:numPr>
                <w:ilvl w:val="0"/>
                <w:numId w:val="53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07109E73" w14:textId="77777777" w:rsidTr="002A40B5">
        <w:tc>
          <w:tcPr>
            <w:tcW w:w="2628" w:type="dxa"/>
          </w:tcPr>
          <w:p w14:paraId="0A5CE01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0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280C9DDB" w14:textId="77777777" w:rsidR="002A40B5" w:rsidRPr="007B5C5A" w:rsidRDefault="002A40B5" w:rsidP="004B5A6A">
            <w:pPr>
              <w:numPr>
                <w:ilvl w:val="0"/>
                <w:numId w:val="54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573620DB" w14:textId="77777777" w:rsidTr="002A40B5">
        <w:tc>
          <w:tcPr>
            <w:tcW w:w="2628" w:type="dxa"/>
          </w:tcPr>
          <w:p w14:paraId="239B449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16A44D00" w14:textId="77777777" w:rsidR="002A40B5" w:rsidRPr="007B5C5A" w:rsidRDefault="002A40B5" w:rsidP="004B5A6A">
            <w:pPr>
              <w:numPr>
                <w:ilvl w:val="1"/>
                <w:numId w:val="56"/>
              </w:numPr>
              <w:rPr>
                <w:rFonts w:cs="Times New Roman"/>
                <w:b/>
                <w:sz w:val="22"/>
              </w:rPr>
            </w:pPr>
          </w:p>
          <w:p w14:paraId="382AA62F" w14:textId="77777777" w:rsidR="002A40B5" w:rsidRPr="007B5C5A" w:rsidRDefault="002A40B5" w:rsidP="004B5A6A">
            <w:pPr>
              <w:numPr>
                <w:ilvl w:val="0"/>
                <w:numId w:val="55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6853BDF" w14:textId="77777777" w:rsidTr="002A40B5">
        <w:tc>
          <w:tcPr>
            <w:tcW w:w="2628" w:type="dxa"/>
          </w:tcPr>
          <w:p w14:paraId="52974BD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114598F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3609894E" w14:textId="77777777" w:rsidR="002A40B5" w:rsidRPr="007B5C5A" w:rsidRDefault="002A40B5" w:rsidP="004B5A6A">
            <w:pPr>
              <w:numPr>
                <w:ilvl w:val="0"/>
                <w:numId w:val="57"/>
              </w:numPr>
              <w:contextualSpacing/>
              <w:rPr>
                <w:rFonts w:cs="Times New Roman"/>
                <w:sz w:val="22"/>
              </w:rPr>
            </w:pPr>
          </w:p>
          <w:p w14:paraId="26E545D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44B3F32F" w14:textId="77777777" w:rsidR="002A40B5" w:rsidRPr="007B5C5A" w:rsidRDefault="002A40B5" w:rsidP="004B5A6A">
            <w:pPr>
              <w:numPr>
                <w:ilvl w:val="0"/>
                <w:numId w:val="5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AE5D904" w14:textId="77777777" w:rsidTr="002A40B5">
        <w:tc>
          <w:tcPr>
            <w:tcW w:w="2628" w:type="dxa"/>
          </w:tcPr>
          <w:p w14:paraId="0056C62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1BFBE45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972A25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2DCB8EB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752F06E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2827BE0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17B1054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7D254C1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41A02A29" w14:textId="77777777" w:rsidTr="002A40B5">
        <w:tc>
          <w:tcPr>
            <w:tcW w:w="2628" w:type="dxa"/>
          </w:tcPr>
          <w:p w14:paraId="7EC3384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2252129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9BB0876" w14:textId="77777777" w:rsidTr="002A40B5">
        <w:tc>
          <w:tcPr>
            <w:tcW w:w="2628" w:type="dxa"/>
          </w:tcPr>
          <w:p w14:paraId="387E31A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5C4477F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45456ADB" w14:textId="77777777" w:rsidTr="002A40B5">
        <w:tc>
          <w:tcPr>
            <w:tcW w:w="2628" w:type="dxa"/>
          </w:tcPr>
          <w:p w14:paraId="2740668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6CA9B30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EC21730" w14:textId="77777777" w:rsidTr="002A40B5">
        <w:tc>
          <w:tcPr>
            <w:tcW w:w="2628" w:type="dxa"/>
          </w:tcPr>
          <w:p w14:paraId="13213BA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7CF99B2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BE9F68C" w14:textId="77777777" w:rsidTr="002A40B5">
        <w:tc>
          <w:tcPr>
            <w:tcW w:w="2628" w:type="dxa"/>
          </w:tcPr>
          <w:p w14:paraId="4700553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72D120F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24B9BF5" w14:textId="77777777" w:rsidTr="002A40B5">
        <w:tc>
          <w:tcPr>
            <w:tcW w:w="2628" w:type="dxa"/>
          </w:tcPr>
          <w:p w14:paraId="39A444D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6DF16F66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73601F9" w14:textId="77777777" w:rsidTr="002A40B5">
        <w:tc>
          <w:tcPr>
            <w:tcW w:w="2628" w:type="dxa"/>
          </w:tcPr>
          <w:p w14:paraId="09AAE23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7BB62F00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1D60D053" w14:textId="156961D1" w:rsidR="00B9639F" w:rsidRDefault="00B9639F"/>
    <w:p w14:paraId="06DA4328" w14:textId="77777777" w:rsidR="00B9639F" w:rsidRDefault="00B9639F">
      <w:r>
        <w:br w:type="page"/>
      </w:r>
    </w:p>
    <w:p w14:paraId="11481564" w14:textId="77777777" w:rsidR="002A40B5" w:rsidRDefault="002A40B5"/>
    <w:p w14:paraId="4002C1B8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C9EA708" w14:textId="77777777" w:rsidTr="002A40B5">
        <w:trPr>
          <w:trHeight w:val="285"/>
        </w:trPr>
        <w:tc>
          <w:tcPr>
            <w:tcW w:w="1728" w:type="dxa"/>
          </w:tcPr>
          <w:p w14:paraId="44CE96D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447EB97C" w14:textId="6D8F6160" w:rsidR="002A40B5" w:rsidRPr="00C25DCA" w:rsidRDefault="00C25DCA" w:rsidP="00C25DCA">
            <w:r>
              <w:t>Add Program Assessment</w:t>
            </w:r>
          </w:p>
        </w:tc>
      </w:tr>
      <w:tr w:rsidR="002A40B5" w:rsidRPr="007B5C5A" w14:paraId="22EBC61F" w14:textId="77777777" w:rsidTr="002A40B5">
        <w:tc>
          <w:tcPr>
            <w:tcW w:w="1728" w:type="dxa"/>
          </w:tcPr>
          <w:p w14:paraId="7D7AC7B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6A4C308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07EDEF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4E0EA56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2C894320" w14:textId="77777777" w:rsidTr="002A40B5">
        <w:tc>
          <w:tcPr>
            <w:tcW w:w="1728" w:type="dxa"/>
          </w:tcPr>
          <w:p w14:paraId="4A1C501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3B39E22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36A6549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26086E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28E0E949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4593EE04" w14:textId="77777777" w:rsidTr="002A40B5">
        <w:tc>
          <w:tcPr>
            <w:tcW w:w="2628" w:type="dxa"/>
          </w:tcPr>
          <w:p w14:paraId="5762540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723DBD4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FFF3853" w14:textId="77777777" w:rsidTr="002A40B5">
        <w:tc>
          <w:tcPr>
            <w:tcW w:w="2628" w:type="dxa"/>
          </w:tcPr>
          <w:p w14:paraId="571EEE6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58AC2B1F" w14:textId="266EDEE7" w:rsidR="002A40B5" w:rsidRPr="007B5C5A" w:rsidRDefault="00760A42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Outcomes are part of assessments</w:t>
            </w:r>
            <w:r w:rsidR="00707C4B">
              <w:rPr>
                <w:rFonts w:cs="Times New Roman"/>
                <w:sz w:val="22"/>
              </w:rPr>
              <w:t>. Assessments such as ABET or Northwest must be added to each program.</w:t>
            </w:r>
          </w:p>
        </w:tc>
      </w:tr>
      <w:tr w:rsidR="002A40B5" w:rsidRPr="007B5C5A" w14:paraId="0F70C914" w14:textId="77777777" w:rsidTr="002A40B5">
        <w:tc>
          <w:tcPr>
            <w:tcW w:w="2628" w:type="dxa"/>
          </w:tcPr>
          <w:p w14:paraId="5D20AFD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4A07270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612CED7" w14:textId="77777777" w:rsidTr="002A40B5">
        <w:tc>
          <w:tcPr>
            <w:tcW w:w="2628" w:type="dxa"/>
          </w:tcPr>
          <w:p w14:paraId="74DECB1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22216455" w14:textId="61D7C5E8" w:rsidR="002A40B5" w:rsidRPr="007B5C5A" w:rsidRDefault="002A40B5" w:rsidP="004B5A6A">
            <w:pPr>
              <w:numPr>
                <w:ilvl w:val="0"/>
                <w:numId w:val="62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  <w:r w:rsidR="00707C4B">
              <w:rPr>
                <w:rFonts w:cs="Times New Roman"/>
                <w:sz w:val="22"/>
              </w:rPr>
              <w:t>Program exists</w:t>
            </w:r>
            <w:r w:rsidR="00E26B7C">
              <w:rPr>
                <w:rFonts w:cs="Times New Roman"/>
                <w:sz w:val="22"/>
              </w:rPr>
              <w:t xml:space="preserve"> in the system</w:t>
            </w:r>
            <w:r w:rsidR="00707C4B">
              <w:rPr>
                <w:rFonts w:cs="Times New Roman"/>
                <w:sz w:val="22"/>
              </w:rPr>
              <w:t>.</w:t>
            </w:r>
          </w:p>
        </w:tc>
      </w:tr>
      <w:tr w:rsidR="002A40B5" w:rsidRPr="007B5C5A" w14:paraId="36B4C582" w14:textId="77777777" w:rsidTr="002A40B5">
        <w:tc>
          <w:tcPr>
            <w:tcW w:w="2628" w:type="dxa"/>
          </w:tcPr>
          <w:p w14:paraId="4A9616A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1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7AEED02A" w14:textId="77777777" w:rsidR="002A40B5" w:rsidRPr="007B5C5A" w:rsidRDefault="002A40B5" w:rsidP="004B5A6A">
            <w:pPr>
              <w:numPr>
                <w:ilvl w:val="0"/>
                <w:numId w:val="63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388A1553" w14:textId="77777777" w:rsidTr="002A40B5">
        <w:tc>
          <w:tcPr>
            <w:tcW w:w="2628" w:type="dxa"/>
          </w:tcPr>
          <w:p w14:paraId="5009D59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2453884D" w14:textId="77777777" w:rsidR="002A40B5" w:rsidRPr="007B5C5A" w:rsidRDefault="002A40B5" w:rsidP="004B5A6A">
            <w:pPr>
              <w:numPr>
                <w:ilvl w:val="1"/>
                <w:numId w:val="61"/>
              </w:numPr>
              <w:rPr>
                <w:rFonts w:cs="Times New Roman"/>
                <w:b/>
                <w:sz w:val="22"/>
              </w:rPr>
            </w:pPr>
          </w:p>
          <w:p w14:paraId="2DD04CB8" w14:textId="77777777" w:rsidR="002A40B5" w:rsidRDefault="00E26B7C" w:rsidP="004B5A6A">
            <w:pPr>
              <w:numPr>
                <w:ilvl w:val="0"/>
                <w:numId w:val="6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Program Management view.</w:t>
            </w:r>
          </w:p>
          <w:p w14:paraId="09DF8182" w14:textId="77777777" w:rsidR="00E26B7C" w:rsidRDefault="00E26B7C" w:rsidP="004B5A6A">
            <w:pPr>
              <w:numPr>
                <w:ilvl w:val="0"/>
                <w:numId w:val="6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“Add new assessment” from actions list.</w:t>
            </w:r>
          </w:p>
          <w:p w14:paraId="14AFEDEF" w14:textId="77777777" w:rsidR="00E26B7C" w:rsidRDefault="00E26B7C" w:rsidP="004B5A6A">
            <w:pPr>
              <w:numPr>
                <w:ilvl w:val="0"/>
                <w:numId w:val="6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Name of the assessment, and an optional description is supplied.</w:t>
            </w:r>
          </w:p>
          <w:p w14:paraId="33A0BD47" w14:textId="253BE430" w:rsidR="00E26B7C" w:rsidRPr="007B5C5A" w:rsidRDefault="00E26B7C" w:rsidP="004B5A6A">
            <w:pPr>
              <w:numPr>
                <w:ilvl w:val="0"/>
                <w:numId w:val="6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clicks submit.</w:t>
            </w:r>
          </w:p>
        </w:tc>
      </w:tr>
      <w:tr w:rsidR="002A40B5" w:rsidRPr="007B5C5A" w14:paraId="0B250A64" w14:textId="77777777" w:rsidTr="002A40B5">
        <w:tc>
          <w:tcPr>
            <w:tcW w:w="2628" w:type="dxa"/>
          </w:tcPr>
          <w:p w14:paraId="2460E466" w14:textId="3C47B01C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3426EF5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54B82DED" w14:textId="77777777" w:rsidR="002A40B5" w:rsidRPr="007B5C5A" w:rsidRDefault="002A40B5" w:rsidP="004B5A6A">
            <w:pPr>
              <w:numPr>
                <w:ilvl w:val="0"/>
                <w:numId w:val="65"/>
              </w:numPr>
              <w:contextualSpacing/>
              <w:rPr>
                <w:rFonts w:cs="Times New Roman"/>
                <w:sz w:val="22"/>
              </w:rPr>
            </w:pPr>
          </w:p>
          <w:p w14:paraId="38C6B0B8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39765198" w14:textId="77777777" w:rsidR="002A40B5" w:rsidRPr="007B5C5A" w:rsidRDefault="002A40B5" w:rsidP="004B5A6A">
            <w:pPr>
              <w:numPr>
                <w:ilvl w:val="0"/>
                <w:numId w:val="66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F61F6B5" w14:textId="77777777" w:rsidTr="002A40B5">
        <w:tc>
          <w:tcPr>
            <w:tcW w:w="2628" w:type="dxa"/>
          </w:tcPr>
          <w:p w14:paraId="270C4D7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1E046503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9A3DFF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0ED398D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669C2E7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10AFD02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43D0DC68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3EA447C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344123B9" w14:textId="77777777" w:rsidTr="002A40B5">
        <w:tc>
          <w:tcPr>
            <w:tcW w:w="2628" w:type="dxa"/>
          </w:tcPr>
          <w:p w14:paraId="2C4242B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050537F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8F7C1D4" w14:textId="77777777" w:rsidTr="002A40B5">
        <w:tc>
          <w:tcPr>
            <w:tcW w:w="2628" w:type="dxa"/>
          </w:tcPr>
          <w:p w14:paraId="420448F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397141D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0C45A96D" w14:textId="77777777" w:rsidTr="002A40B5">
        <w:tc>
          <w:tcPr>
            <w:tcW w:w="2628" w:type="dxa"/>
          </w:tcPr>
          <w:p w14:paraId="63D3AAF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4A53CF5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E4EE4CD" w14:textId="77777777" w:rsidTr="002A40B5">
        <w:tc>
          <w:tcPr>
            <w:tcW w:w="2628" w:type="dxa"/>
          </w:tcPr>
          <w:p w14:paraId="6781814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6E487F7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57B0268" w14:textId="77777777" w:rsidTr="002A40B5">
        <w:tc>
          <w:tcPr>
            <w:tcW w:w="2628" w:type="dxa"/>
          </w:tcPr>
          <w:p w14:paraId="63AC6DF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69030F9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78D8ECE4" w14:textId="77777777" w:rsidTr="002A40B5">
        <w:tc>
          <w:tcPr>
            <w:tcW w:w="2628" w:type="dxa"/>
          </w:tcPr>
          <w:p w14:paraId="4B1819B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76A025D9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3F722CD" w14:textId="77777777" w:rsidTr="002A40B5">
        <w:tc>
          <w:tcPr>
            <w:tcW w:w="2628" w:type="dxa"/>
          </w:tcPr>
          <w:p w14:paraId="3504D8C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15FDC83A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0DF66163" w14:textId="77777777" w:rsidR="002A40B5" w:rsidRDefault="002A40B5"/>
    <w:p w14:paraId="1F359C53" w14:textId="104E98FA" w:rsidR="00B9639F" w:rsidRDefault="00B9639F">
      <w:r>
        <w:br w:type="page"/>
      </w:r>
    </w:p>
    <w:p w14:paraId="324F6059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24A1D59C" w14:textId="77777777" w:rsidTr="002A40B5">
        <w:trPr>
          <w:trHeight w:val="285"/>
        </w:trPr>
        <w:tc>
          <w:tcPr>
            <w:tcW w:w="1728" w:type="dxa"/>
          </w:tcPr>
          <w:p w14:paraId="66BAE6B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2B317D54" w14:textId="25EB0633" w:rsidR="002A40B5" w:rsidRPr="00C25DCA" w:rsidRDefault="00C25DCA" w:rsidP="00C25DCA">
            <w:r>
              <w:t>Remove Program Assessment</w:t>
            </w:r>
          </w:p>
        </w:tc>
      </w:tr>
      <w:tr w:rsidR="002A40B5" w:rsidRPr="007B5C5A" w14:paraId="43FB3AB1" w14:textId="77777777" w:rsidTr="002A40B5">
        <w:tc>
          <w:tcPr>
            <w:tcW w:w="1728" w:type="dxa"/>
          </w:tcPr>
          <w:p w14:paraId="6F8C903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7E84B5C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43EE85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3C632E7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3D7EBCCD" w14:textId="77777777" w:rsidTr="002A40B5">
        <w:tc>
          <w:tcPr>
            <w:tcW w:w="1728" w:type="dxa"/>
          </w:tcPr>
          <w:p w14:paraId="1807648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6EA7784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29BE770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0AE9917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421DE940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3E6D0C4" w14:textId="77777777" w:rsidTr="002A40B5">
        <w:tc>
          <w:tcPr>
            <w:tcW w:w="2628" w:type="dxa"/>
          </w:tcPr>
          <w:p w14:paraId="108A21D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1E418DB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6C4549C" w14:textId="77777777" w:rsidTr="002A40B5">
        <w:tc>
          <w:tcPr>
            <w:tcW w:w="2628" w:type="dxa"/>
          </w:tcPr>
          <w:p w14:paraId="58E3D1E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6F7AD69" w14:textId="229B4A78" w:rsidR="002A40B5" w:rsidRPr="007B5C5A" w:rsidRDefault="00E67B01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An assessment that has no data should be able to be removed if it is not important.</w:t>
            </w:r>
          </w:p>
        </w:tc>
      </w:tr>
      <w:tr w:rsidR="002A40B5" w:rsidRPr="007B5C5A" w14:paraId="3F7DFF26" w14:textId="77777777" w:rsidTr="002A40B5">
        <w:tc>
          <w:tcPr>
            <w:tcW w:w="2628" w:type="dxa"/>
          </w:tcPr>
          <w:p w14:paraId="44EEB8B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1532233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B92687C" w14:textId="77777777" w:rsidTr="002A40B5">
        <w:tc>
          <w:tcPr>
            <w:tcW w:w="2628" w:type="dxa"/>
          </w:tcPr>
          <w:p w14:paraId="5FB22C8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00FF1B48" w14:textId="77777777" w:rsidR="002A40B5" w:rsidRDefault="002A40B5" w:rsidP="004B5A6A">
            <w:pPr>
              <w:numPr>
                <w:ilvl w:val="0"/>
                <w:numId w:val="67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  <w:r w:rsidR="00E836C6">
              <w:rPr>
                <w:rFonts w:cs="Times New Roman"/>
                <w:sz w:val="22"/>
              </w:rPr>
              <w:t>Program exists.</w:t>
            </w:r>
          </w:p>
          <w:p w14:paraId="30409983" w14:textId="77777777" w:rsidR="00E836C6" w:rsidRDefault="00E836C6" w:rsidP="004B5A6A">
            <w:pPr>
              <w:numPr>
                <w:ilvl w:val="0"/>
                <w:numId w:val="67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Assessment exists.</w:t>
            </w:r>
          </w:p>
          <w:p w14:paraId="5163C53C" w14:textId="05B2BAB3" w:rsidR="00E836C6" w:rsidRPr="007B5C5A" w:rsidRDefault="00E836C6" w:rsidP="004B5A6A">
            <w:pPr>
              <w:numPr>
                <w:ilvl w:val="0"/>
                <w:numId w:val="67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Assessment has no data tied to it. (Operational or analytical)</w:t>
            </w:r>
          </w:p>
        </w:tc>
      </w:tr>
      <w:tr w:rsidR="002A40B5" w:rsidRPr="007B5C5A" w14:paraId="7D88FE60" w14:textId="77777777" w:rsidTr="002A40B5">
        <w:tc>
          <w:tcPr>
            <w:tcW w:w="2628" w:type="dxa"/>
          </w:tcPr>
          <w:p w14:paraId="3ABF4725" w14:textId="394E10CE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2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57193812" w14:textId="77777777" w:rsidR="002A40B5" w:rsidRPr="007B5C5A" w:rsidRDefault="002A40B5" w:rsidP="004B5A6A">
            <w:pPr>
              <w:numPr>
                <w:ilvl w:val="0"/>
                <w:numId w:val="68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6FE41FD2" w14:textId="77777777" w:rsidTr="002A40B5">
        <w:tc>
          <w:tcPr>
            <w:tcW w:w="2628" w:type="dxa"/>
          </w:tcPr>
          <w:p w14:paraId="0B93A20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39BC022B" w14:textId="77777777" w:rsidR="002A40B5" w:rsidRPr="007B5C5A" w:rsidRDefault="002A40B5" w:rsidP="00AA1B0A">
            <w:pPr>
              <w:numPr>
                <w:ilvl w:val="1"/>
                <w:numId w:val="84"/>
              </w:numPr>
              <w:rPr>
                <w:rFonts w:cs="Times New Roman"/>
                <w:b/>
                <w:sz w:val="22"/>
              </w:rPr>
            </w:pPr>
          </w:p>
          <w:p w14:paraId="3A84AC0B" w14:textId="77777777" w:rsidR="002A40B5" w:rsidRDefault="00E67B01" w:rsidP="00AA1B0A">
            <w:pPr>
              <w:numPr>
                <w:ilvl w:val="0"/>
                <w:numId w:val="69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the Program Management view.</w:t>
            </w:r>
          </w:p>
          <w:p w14:paraId="60A990FC" w14:textId="77777777" w:rsidR="00E67B01" w:rsidRDefault="00E67B01" w:rsidP="00AA1B0A">
            <w:pPr>
              <w:numPr>
                <w:ilvl w:val="0"/>
                <w:numId w:val="69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the assessment that should be deleted.</w:t>
            </w:r>
          </w:p>
          <w:p w14:paraId="7CAC0FB9" w14:textId="089FCE34" w:rsidR="00E67B01" w:rsidRPr="007B5C5A" w:rsidRDefault="00E67B01" w:rsidP="00AA1B0A">
            <w:pPr>
              <w:numPr>
                <w:ilvl w:val="0"/>
                <w:numId w:val="69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clicks delete and confirms on the pop-up.</w:t>
            </w:r>
          </w:p>
        </w:tc>
      </w:tr>
      <w:tr w:rsidR="002A40B5" w:rsidRPr="007B5C5A" w14:paraId="21B382C2" w14:textId="77777777" w:rsidTr="002A40B5">
        <w:tc>
          <w:tcPr>
            <w:tcW w:w="2628" w:type="dxa"/>
          </w:tcPr>
          <w:p w14:paraId="1DA59F9F" w14:textId="642C0A9B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75E952A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1313C95A" w14:textId="77777777" w:rsidR="002A40B5" w:rsidRPr="007B5C5A" w:rsidRDefault="002A40B5" w:rsidP="00AA1B0A">
            <w:pPr>
              <w:numPr>
                <w:ilvl w:val="0"/>
                <w:numId w:val="70"/>
              </w:numPr>
              <w:contextualSpacing/>
              <w:rPr>
                <w:rFonts w:cs="Times New Roman"/>
                <w:sz w:val="22"/>
              </w:rPr>
            </w:pPr>
          </w:p>
          <w:p w14:paraId="792033A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636B2D3E" w14:textId="77777777" w:rsidR="002A40B5" w:rsidRPr="007B5C5A" w:rsidRDefault="002A40B5" w:rsidP="00AA1B0A">
            <w:pPr>
              <w:numPr>
                <w:ilvl w:val="0"/>
                <w:numId w:val="71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063D940" w14:textId="77777777" w:rsidTr="002A40B5">
        <w:tc>
          <w:tcPr>
            <w:tcW w:w="2628" w:type="dxa"/>
          </w:tcPr>
          <w:p w14:paraId="7EAC212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2C806C06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55BCE517" w14:textId="75B657F6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  <w:r w:rsidR="00E67B01">
              <w:rPr>
                <w:rFonts w:cs="Times New Roman"/>
                <w:sz w:val="22"/>
              </w:rPr>
              <w:t>Assessment has information associated with it.</w:t>
            </w:r>
          </w:p>
          <w:p w14:paraId="4AAD851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7DD68B4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2AA931A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7E2A305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0C94B80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6A117774" w14:textId="77777777" w:rsidTr="002A40B5">
        <w:tc>
          <w:tcPr>
            <w:tcW w:w="2628" w:type="dxa"/>
          </w:tcPr>
          <w:p w14:paraId="519252C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757D7C2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FF0BB44" w14:textId="77777777" w:rsidTr="002A40B5">
        <w:tc>
          <w:tcPr>
            <w:tcW w:w="2628" w:type="dxa"/>
          </w:tcPr>
          <w:p w14:paraId="3B20847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6986B59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734B7A89" w14:textId="77777777" w:rsidTr="002A40B5">
        <w:tc>
          <w:tcPr>
            <w:tcW w:w="2628" w:type="dxa"/>
          </w:tcPr>
          <w:p w14:paraId="014D0B0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03ABDD0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DC5D150" w14:textId="77777777" w:rsidTr="002A40B5">
        <w:tc>
          <w:tcPr>
            <w:tcW w:w="2628" w:type="dxa"/>
          </w:tcPr>
          <w:p w14:paraId="31A8BE0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3190096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261D83D" w14:textId="77777777" w:rsidTr="002A40B5">
        <w:tc>
          <w:tcPr>
            <w:tcW w:w="2628" w:type="dxa"/>
          </w:tcPr>
          <w:p w14:paraId="28FBF7E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65622CE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C2A4560" w14:textId="77777777" w:rsidTr="002A40B5">
        <w:tc>
          <w:tcPr>
            <w:tcW w:w="2628" w:type="dxa"/>
          </w:tcPr>
          <w:p w14:paraId="7EB15DB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75655993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2F86DA8" w14:textId="77777777" w:rsidTr="002A40B5">
        <w:tc>
          <w:tcPr>
            <w:tcW w:w="2628" w:type="dxa"/>
          </w:tcPr>
          <w:p w14:paraId="0CB4602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7ED95756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7AFEE21E" w14:textId="77777777" w:rsidR="002A40B5" w:rsidRDefault="002A40B5"/>
    <w:p w14:paraId="23BE36D2" w14:textId="1A8B0C66" w:rsidR="00B9639F" w:rsidRDefault="00B9639F">
      <w:r>
        <w:br w:type="page"/>
      </w:r>
    </w:p>
    <w:p w14:paraId="63676305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5E335912" w14:textId="77777777" w:rsidTr="002A40B5">
        <w:trPr>
          <w:trHeight w:val="285"/>
        </w:trPr>
        <w:tc>
          <w:tcPr>
            <w:tcW w:w="1728" w:type="dxa"/>
          </w:tcPr>
          <w:p w14:paraId="5349E02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5429AF35" w14:textId="4459AAF1" w:rsidR="002A40B5" w:rsidRPr="007B5C5A" w:rsidRDefault="00C25DCA" w:rsidP="002A40B5">
            <w:pPr>
              <w:rPr>
                <w:rFonts w:cs="Times New Roman"/>
                <w:sz w:val="22"/>
              </w:rPr>
            </w:pPr>
            <w:r>
              <w:t>Update Program Assessment</w:t>
            </w:r>
          </w:p>
        </w:tc>
      </w:tr>
      <w:tr w:rsidR="002A40B5" w:rsidRPr="007B5C5A" w14:paraId="421D0246" w14:textId="77777777" w:rsidTr="002A40B5">
        <w:tc>
          <w:tcPr>
            <w:tcW w:w="1728" w:type="dxa"/>
          </w:tcPr>
          <w:p w14:paraId="72ECF90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081B6F0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1F7FD4A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060D2A5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0A3B2302" w14:textId="77777777" w:rsidTr="002A40B5">
        <w:tc>
          <w:tcPr>
            <w:tcW w:w="1728" w:type="dxa"/>
          </w:tcPr>
          <w:p w14:paraId="6DED0EA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3A57BA4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529192F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35BF62B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19BAC85D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19132E0D" w14:textId="77777777" w:rsidTr="002A40B5">
        <w:tc>
          <w:tcPr>
            <w:tcW w:w="2628" w:type="dxa"/>
          </w:tcPr>
          <w:p w14:paraId="2DA559F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3B7881A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1B7D0FB2" w14:textId="77777777" w:rsidTr="002A40B5">
        <w:tc>
          <w:tcPr>
            <w:tcW w:w="2628" w:type="dxa"/>
          </w:tcPr>
          <w:p w14:paraId="0FDA73A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4A9399B8" w14:textId="6F59659C" w:rsidR="002A40B5" w:rsidRPr="007B5C5A" w:rsidRDefault="00E67B01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 case of a typo in the name or description of an assessment, it should be editable.</w:t>
            </w:r>
          </w:p>
        </w:tc>
      </w:tr>
      <w:tr w:rsidR="002A40B5" w:rsidRPr="007B5C5A" w14:paraId="08EA91F0" w14:textId="77777777" w:rsidTr="002A40B5">
        <w:tc>
          <w:tcPr>
            <w:tcW w:w="2628" w:type="dxa"/>
          </w:tcPr>
          <w:p w14:paraId="27CFF01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6F396BD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6C0291D" w14:textId="77777777" w:rsidTr="002A40B5">
        <w:tc>
          <w:tcPr>
            <w:tcW w:w="2628" w:type="dxa"/>
          </w:tcPr>
          <w:p w14:paraId="29ED69A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13FAC765" w14:textId="539C0B94" w:rsidR="002A40B5" w:rsidRPr="007B5C5A" w:rsidRDefault="002A40B5" w:rsidP="00AA1B0A">
            <w:pPr>
              <w:numPr>
                <w:ilvl w:val="0"/>
                <w:numId w:val="72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  <w:r w:rsidR="00E67B01">
              <w:rPr>
                <w:rFonts w:cs="Times New Roman"/>
                <w:sz w:val="22"/>
              </w:rPr>
              <w:t>Assessment exists within program.</w:t>
            </w:r>
          </w:p>
        </w:tc>
      </w:tr>
      <w:tr w:rsidR="002A40B5" w:rsidRPr="007B5C5A" w14:paraId="19E1AEF0" w14:textId="77777777" w:rsidTr="002A40B5">
        <w:tc>
          <w:tcPr>
            <w:tcW w:w="2628" w:type="dxa"/>
          </w:tcPr>
          <w:p w14:paraId="64F5F29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3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4A682F0C" w14:textId="77777777" w:rsidR="002A40B5" w:rsidRPr="007B5C5A" w:rsidRDefault="002A40B5" w:rsidP="00AA1B0A">
            <w:pPr>
              <w:numPr>
                <w:ilvl w:val="0"/>
                <w:numId w:val="73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0EECDBCA" w14:textId="77777777" w:rsidTr="002A40B5">
        <w:tc>
          <w:tcPr>
            <w:tcW w:w="2628" w:type="dxa"/>
          </w:tcPr>
          <w:p w14:paraId="0200DCE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7627F1E5" w14:textId="77777777" w:rsidR="002A40B5" w:rsidRPr="007B5C5A" w:rsidRDefault="002A40B5" w:rsidP="00AA1B0A">
            <w:pPr>
              <w:numPr>
                <w:ilvl w:val="1"/>
                <w:numId w:val="74"/>
              </w:numPr>
              <w:rPr>
                <w:rFonts w:cs="Times New Roman"/>
                <w:b/>
                <w:sz w:val="22"/>
              </w:rPr>
            </w:pPr>
          </w:p>
          <w:p w14:paraId="0BADB4EE" w14:textId="77777777" w:rsidR="002A40B5" w:rsidRDefault="00E67B01" w:rsidP="00AA1B0A">
            <w:pPr>
              <w:numPr>
                <w:ilvl w:val="0"/>
                <w:numId w:val="7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goes to program management view.</w:t>
            </w:r>
          </w:p>
          <w:p w14:paraId="156945C6" w14:textId="77777777" w:rsidR="00E67B01" w:rsidRDefault="00610B27" w:rsidP="00AA1B0A">
            <w:pPr>
              <w:numPr>
                <w:ilvl w:val="0"/>
                <w:numId w:val="7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Coordinator selects the assessment to be modified.</w:t>
            </w:r>
          </w:p>
          <w:p w14:paraId="4985F12C" w14:textId="77777777" w:rsidR="00610B27" w:rsidRDefault="00610B27" w:rsidP="00AA1B0A">
            <w:pPr>
              <w:numPr>
                <w:ilvl w:val="0"/>
                <w:numId w:val="7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Relevant information is edited.</w:t>
            </w:r>
          </w:p>
          <w:p w14:paraId="7577C5D1" w14:textId="413380A7" w:rsidR="00610B27" w:rsidRPr="007B5C5A" w:rsidRDefault="00610B27" w:rsidP="00AA1B0A">
            <w:pPr>
              <w:numPr>
                <w:ilvl w:val="0"/>
                <w:numId w:val="75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User clicks submit.</w:t>
            </w:r>
          </w:p>
        </w:tc>
      </w:tr>
      <w:tr w:rsidR="002A40B5" w:rsidRPr="007B5C5A" w14:paraId="1019BA3E" w14:textId="77777777" w:rsidTr="002A40B5">
        <w:tc>
          <w:tcPr>
            <w:tcW w:w="2628" w:type="dxa"/>
          </w:tcPr>
          <w:p w14:paraId="2FB88769" w14:textId="3282062B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552F955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1D822944" w14:textId="77777777" w:rsidR="002A40B5" w:rsidRPr="007B5C5A" w:rsidRDefault="002A40B5" w:rsidP="00AA1B0A">
            <w:pPr>
              <w:numPr>
                <w:ilvl w:val="0"/>
                <w:numId w:val="76"/>
              </w:numPr>
              <w:contextualSpacing/>
              <w:rPr>
                <w:rFonts w:cs="Times New Roman"/>
                <w:sz w:val="22"/>
              </w:rPr>
            </w:pPr>
          </w:p>
          <w:p w14:paraId="2575E1AF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365FB118" w14:textId="77777777" w:rsidR="002A40B5" w:rsidRPr="007B5C5A" w:rsidRDefault="002A40B5" w:rsidP="00AA1B0A">
            <w:pPr>
              <w:numPr>
                <w:ilvl w:val="0"/>
                <w:numId w:val="7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23296B91" w14:textId="77777777" w:rsidTr="002A40B5">
        <w:tc>
          <w:tcPr>
            <w:tcW w:w="2628" w:type="dxa"/>
          </w:tcPr>
          <w:p w14:paraId="460A8BC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1DA228E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710872F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6C30803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1BB4C20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084A25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7B53EF77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5E16939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0883292C" w14:textId="77777777" w:rsidTr="002A40B5">
        <w:tc>
          <w:tcPr>
            <w:tcW w:w="2628" w:type="dxa"/>
          </w:tcPr>
          <w:p w14:paraId="07104D6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1775427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10D0CED5" w14:textId="77777777" w:rsidTr="002A40B5">
        <w:tc>
          <w:tcPr>
            <w:tcW w:w="2628" w:type="dxa"/>
          </w:tcPr>
          <w:p w14:paraId="2ACF25F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67F082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7509E358" w14:textId="77777777" w:rsidTr="002A40B5">
        <w:tc>
          <w:tcPr>
            <w:tcW w:w="2628" w:type="dxa"/>
          </w:tcPr>
          <w:p w14:paraId="359B818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29C4916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B7702CE" w14:textId="77777777" w:rsidTr="002A40B5">
        <w:tc>
          <w:tcPr>
            <w:tcW w:w="2628" w:type="dxa"/>
          </w:tcPr>
          <w:p w14:paraId="17638E2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6150FFE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082753B" w14:textId="77777777" w:rsidTr="002A40B5">
        <w:tc>
          <w:tcPr>
            <w:tcW w:w="2628" w:type="dxa"/>
          </w:tcPr>
          <w:p w14:paraId="1FB3A5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49E5D0A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38CBAEA" w14:textId="77777777" w:rsidTr="002A40B5">
        <w:tc>
          <w:tcPr>
            <w:tcW w:w="2628" w:type="dxa"/>
          </w:tcPr>
          <w:p w14:paraId="77D814B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37A0EC0F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99EEEAD" w14:textId="77777777" w:rsidTr="002A40B5">
        <w:tc>
          <w:tcPr>
            <w:tcW w:w="2628" w:type="dxa"/>
          </w:tcPr>
          <w:p w14:paraId="38EB771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3C440C76" w14:textId="29EC23CD" w:rsidR="002A40B5" w:rsidRPr="003C7FE4" w:rsidRDefault="00F2074C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This could cause issues between operational / analytical data. Take care with structure.</w:t>
            </w:r>
          </w:p>
        </w:tc>
      </w:tr>
    </w:tbl>
    <w:p w14:paraId="3F93CA21" w14:textId="77777777" w:rsidR="002A40B5" w:rsidRDefault="002A40B5"/>
    <w:p w14:paraId="5EF9026B" w14:textId="7E19602C" w:rsidR="00A70EC5" w:rsidRDefault="00A70EC5">
      <w:bookmarkStart w:id="14" w:name="_GoBack"/>
      <w:bookmarkEnd w:id="14"/>
    </w:p>
    <w:sectPr w:rsidR="00A70EC5" w:rsidSect="008F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309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B5D8E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801DB5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14CAC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A6148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B5C0F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95A12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B61B4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D43B40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C95CBF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3486A4C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03A25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5E1224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855E8E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3F1D7C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7071021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9F5C95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AC2D83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CF4EA5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43181F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2B518E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7B7EB5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AD476B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1C443A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B0A5BFF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2B604B56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F10267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154E4E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E787A33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8D2579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0446E92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9779E8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351759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34821FE0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7D10DCA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382D47B7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38723A10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39594B7B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BFA32DF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CF07C43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D954B07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DE41B17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EFF7565"/>
    <w:multiLevelType w:val="hybridMultilevel"/>
    <w:tmpl w:val="EACC1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F334441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E1611E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416D466F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1DA009A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546427E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38623F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4ACE795A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4CC57059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>
    <w:nsid w:val="4D0D2CFA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E4C7A78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666804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EFB293B"/>
    <w:multiLevelType w:val="hybridMultilevel"/>
    <w:tmpl w:val="02B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EFF5BAC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7">
    <w:nsid w:val="50B62BCF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F918EF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1A57323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1C83DBC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3994AC8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4156C76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4157C09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4655D7D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5">
    <w:nsid w:val="54B141CF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4DB1FEB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551439B2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66A55F5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6FC370D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7935FD6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57DC586E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586A20C9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3">
    <w:nsid w:val="58F56EFA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5B6C7911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5B760E02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5DD75A41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E576841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0235D35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4B00B36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0">
    <w:nsid w:val="64F66E4F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696D360D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6B7F3821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D33938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33660F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893B07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729B05BA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437387D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76794C0B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78482A09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84F2F38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60301E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3">
    <w:nsid w:val="7A7366FF"/>
    <w:multiLevelType w:val="hybridMultilevel"/>
    <w:tmpl w:val="2A5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B91443E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5403F7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6">
    <w:nsid w:val="7DB31593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F0E0CFD"/>
    <w:multiLevelType w:val="hybridMultilevel"/>
    <w:tmpl w:val="147061E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1"/>
  </w:num>
  <w:num w:numId="2">
    <w:abstractNumId w:val="54"/>
  </w:num>
  <w:num w:numId="3">
    <w:abstractNumId w:val="92"/>
  </w:num>
  <w:num w:numId="4">
    <w:abstractNumId w:val="46"/>
  </w:num>
  <w:num w:numId="5">
    <w:abstractNumId w:val="69"/>
  </w:num>
  <w:num w:numId="6">
    <w:abstractNumId w:val="93"/>
  </w:num>
  <w:num w:numId="7">
    <w:abstractNumId w:val="55"/>
  </w:num>
  <w:num w:numId="8">
    <w:abstractNumId w:val="87"/>
  </w:num>
  <w:num w:numId="9">
    <w:abstractNumId w:val="42"/>
  </w:num>
  <w:num w:numId="10">
    <w:abstractNumId w:val="89"/>
  </w:num>
  <w:num w:numId="11">
    <w:abstractNumId w:val="13"/>
  </w:num>
  <w:num w:numId="12">
    <w:abstractNumId w:val="34"/>
  </w:num>
  <w:num w:numId="13">
    <w:abstractNumId w:val="21"/>
  </w:num>
  <w:num w:numId="14">
    <w:abstractNumId w:val="47"/>
  </w:num>
  <w:num w:numId="15">
    <w:abstractNumId w:val="10"/>
  </w:num>
  <w:num w:numId="16">
    <w:abstractNumId w:val="27"/>
  </w:num>
  <w:num w:numId="17">
    <w:abstractNumId w:val="45"/>
  </w:num>
  <w:num w:numId="18">
    <w:abstractNumId w:val="64"/>
  </w:num>
  <w:num w:numId="19">
    <w:abstractNumId w:val="48"/>
  </w:num>
  <w:num w:numId="20">
    <w:abstractNumId w:val="53"/>
  </w:num>
  <w:num w:numId="21">
    <w:abstractNumId w:val="36"/>
  </w:num>
  <w:num w:numId="22">
    <w:abstractNumId w:val="75"/>
  </w:num>
  <w:num w:numId="23">
    <w:abstractNumId w:val="14"/>
  </w:num>
  <w:num w:numId="24">
    <w:abstractNumId w:val="66"/>
  </w:num>
  <w:num w:numId="25">
    <w:abstractNumId w:val="37"/>
  </w:num>
  <w:num w:numId="26">
    <w:abstractNumId w:val="86"/>
  </w:num>
  <w:num w:numId="27">
    <w:abstractNumId w:val="24"/>
  </w:num>
  <w:num w:numId="28">
    <w:abstractNumId w:val="19"/>
  </w:num>
  <w:num w:numId="29">
    <w:abstractNumId w:val="5"/>
  </w:num>
  <w:num w:numId="30">
    <w:abstractNumId w:val="95"/>
  </w:num>
  <w:num w:numId="31">
    <w:abstractNumId w:val="60"/>
  </w:num>
  <w:num w:numId="32">
    <w:abstractNumId w:val="11"/>
  </w:num>
  <w:num w:numId="33">
    <w:abstractNumId w:val="82"/>
  </w:num>
  <w:num w:numId="34">
    <w:abstractNumId w:val="68"/>
  </w:num>
  <w:num w:numId="35">
    <w:abstractNumId w:val="52"/>
  </w:num>
  <w:num w:numId="36">
    <w:abstractNumId w:val="28"/>
  </w:num>
  <w:num w:numId="37">
    <w:abstractNumId w:val="40"/>
  </w:num>
  <w:num w:numId="38">
    <w:abstractNumId w:val="3"/>
  </w:num>
  <w:num w:numId="39">
    <w:abstractNumId w:val="32"/>
  </w:num>
  <w:num w:numId="40">
    <w:abstractNumId w:val="63"/>
  </w:num>
  <w:num w:numId="41">
    <w:abstractNumId w:val="31"/>
  </w:num>
  <w:num w:numId="42">
    <w:abstractNumId w:val="16"/>
  </w:num>
  <w:num w:numId="43">
    <w:abstractNumId w:val="8"/>
  </w:num>
  <w:num w:numId="44">
    <w:abstractNumId w:val="70"/>
  </w:num>
  <w:num w:numId="45">
    <w:abstractNumId w:val="65"/>
  </w:num>
  <w:num w:numId="46">
    <w:abstractNumId w:val="83"/>
  </w:num>
  <w:num w:numId="47">
    <w:abstractNumId w:val="91"/>
  </w:num>
  <w:num w:numId="48">
    <w:abstractNumId w:val="23"/>
  </w:num>
  <w:num w:numId="49">
    <w:abstractNumId w:val="17"/>
  </w:num>
  <w:num w:numId="50">
    <w:abstractNumId w:val="43"/>
  </w:num>
  <w:num w:numId="51">
    <w:abstractNumId w:val="38"/>
  </w:num>
  <w:num w:numId="52">
    <w:abstractNumId w:val="58"/>
  </w:num>
  <w:num w:numId="53">
    <w:abstractNumId w:val="29"/>
  </w:num>
  <w:num w:numId="54">
    <w:abstractNumId w:val="41"/>
  </w:num>
  <w:num w:numId="55">
    <w:abstractNumId w:val="90"/>
  </w:num>
  <w:num w:numId="56">
    <w:abstractNumId w:val="56"/>
  </w:num>
  <w:num w:numId="57">
    <w:abstractNumId w:val="30"/>
  </w:num>
  <w:num w:numId="58">
    <w:abstractNumId w:val="15"/>
  </w:num>
  <w:num w:numId="59">
    <w:abstractNumId w:val="1"/>
  </w:num>
  <w:num w:numId="60">
    <w:abstractNumId w:val="79"/>
  </w:num>
  <w:num w:numId="61">
    <w:abstractNumId w:val="50"/>
  </w:num>
  <w:num w:numId="62">
    <w:abstractNumId w:val="49"/>
  </w:num>
  <w:num w:numId="63">
    <w:abstractNumId w:val="44"/>
  </w:num>
  <w:num w:numId="64">
    <w:abstractNumId w:val="96"/>
  </w:num>
  <w:num w:numId="65">
    <w:abstractNumId w:val="84"/>
  </w:num>
  <w:num w:numId="66">
    <w:abstractNumId w:val="57"/>
  </w:num>
  <w:num w:numId="67">
    <w:abstractNumId w:val="74"/>
  </w:num>
  <w:num w:numId="68">
    <w:abstractNumId w:val="71"/>
  </w:num>
  <w:num w:numId="69">
    <w:abstractNumId w:val="0"/>
  </w:num>
  <w:num w:numId="70">
    <w:abstractNumId w:val="20"/>
  </w:num>
  <w:num w:numId="71">
    <w:abstractNumId w:val="94"/>
  </w:num>
  <w:num w:numId="72">
    <w:abstractNumId w:val="59"/>
  </w:num>
  <w:num w:numId="73">
    <w:abstractNumId w:val="73"/>
  </w:num>
  <w:num w:numId="74">
    <w:abstractNumId w:val="35"/>
  </w:num>
  <w:num w:numId="75">
    <w:abstractNumId w:val="85"/>
  </w:num>
  <w:num w:numId="76">
    <w:abstractNumId w:val="4"/>
  </w:num>
  <w:num w:numId="77">
    <w:abstractNumId w:val="78"/>
  </w:num>
  <w:num w:numId="78">
    <w:abstractNumId w:val="97"/>
  </w:num>
  <w:num w:numId="79">
    <w:abstractNumId w:val="88"/>
  </w:num>
  <w:num w:numId="80">
    <w:abstractNumId w:val="67"/>
  </w:num>
  <w:num w:numId="81">
    <w:abstractNumId w:val="12"/>
  </w:num>
  <w:num w:numId="82">
    <w:abstractNumId w:val="7"/>
  </w:num>
  <w:num w:numId="83">
    <w:abstractNumId w:val="9"/>
  </w:num>
  <w:num w:numId="84">
    <w:abstractNumId w:val="72"/>
  </w:num>
  <w:num w:numId="85">
    <w:abstractNumId w:val="80"/>
  </w:num>
  <w:num w:numId="86">
    <w:abstractNumId w:val="25"/>
  </w:num>
  <w:num w:numId="87">
    <w:abstractNumId w:val="62"/>
  </w:num>
  <w:num w:numId="88">
    <w:abstractNumId w:val="26"/>
  </w:num>
  <w:num w:numId="89">
    <w:abstractNumId w:val="51"/>
  </w:num>
  <w:num w:numId="90">
    <w:abstractNumId w:val="33"/>
  </w:num>
  <w:num w:numId="91">
    <w:abstractNumId w:val="2"/>
  </w:num>
  <w:num w:numId="92">
    <w:abstractNumId w:val="77"/>
  </w:num>
  <w:num w:numId="93">
    <w:abstractNumId w:val="76"/>
  </w:num>
  <w:num w:numId="94">
    <w:abstractNumId w:val="22"/>
  </w:num>
  <w:num w:numId="95">
    <w:abstractNumId w:val="18"/>
  </w:num>
  <w:num w:numId="96">
    <w:abstractNumId w:val="61"/>
  </w:num>
  <w:num w:numId="97">
    <w:abstractNumId w:val="6"/>
  </w:num>
  <w:num w:numId="98">
    <w:abstractNumId w:val="39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46"/>
    <w:rsid w:val="00050658"/>
    <w:rsid w:val="00083FCD"/>
    <w:rsid w:val="00097CEB"/>
    <w:rsid w:val="000B4A77"/>
    <w:rsid w:val="000F657A"/>
    <w:rsid w:val="00170383"/>
    <w:rsid w:val="001B4554"/>
    <w:rsid w:val="00264862"/>
    <w:rsid w:val="0026577E"/>
    <w:rsid w:val="002A40B5"/>
    <w:rsid w:val="0031434B"/>
    <w:rsid w:val="0032580F"/>
    <w:rsid w:val="00342AE6"/>
    <w:rsid w:val="003A0B4C"/>
    <w:rsid w:val="003A50D7"/>
    <w:rsid w:val="003B48BC"/>
    <w:rsid w:val="003D6D19"/>
    <w:rsid w:val="00444085"/>
    <w:rsid w:val="00452E43"/>
    <w:rsid w:val="00460EB0"/>
    <w:rsid w:val="00477019"/>
    <w:rsid w:val="004B5A6A"/>
    <w:rsid w:val="004E79D5"/>
    <w:rsid w:val="00512FFE"/>
    <w:rsid w:val="005168FC"/>
    <w:rsid w:val="00526648"/>
    <w:rsid w:val="00542AA0"/>
    <w:rsid w:val="00557A93"/>
    <w:rsid w:val="005B0FC6"/>
    <w:rsid w:val="00610B27"/>
    <w:rsid w:val="006341AB"/>
    <w:rsid w:val="00675799"/>
    <w:rsid w:val="006919B1"/>
    <w:rsid w:val="006C4594"/>
    <w:rsid w:val="00707C4B"/>
    <w:rsid w:val="00716D6B"/>
    <w:rsid w:val="00760A42"/>
    <w:rsid w:val="008D415D"/>
    <w:rsid w:val="008F773A"/>
    <w:rsid w:val="009360B0"/>
    <w:rsid w:val="009444C0"/>
    <w:rsid w:val="00973A1B"/>
    <w:rsid w:val="009A3D7C"/>
    <w:rsid w:val="009D4E49"/>
    <w:rsid w:val="00A120C0"/>
    <w:rsid w:val="00A6418C"/>
    <w:rsid w:val="00A70EC5"/>
    <w:rsid w:val="00A718D8"/>
    <w:rsid w:val="00AA1B0A"/>
    <w:rsid w:val="00AC1066"/>
    <w:rsid w:val="00AF5160"/>
    <w:rsid w:val="00B73778"/>
    <w:rsid w:val="00B8137B"/>
    <w:rsid w:val="00B9639F"/>
    <w:rsid w:val="00BB0E46"/>
    <w:rsid w:val="00BC4042"/>
    <w:rsid w:val="00BD4838"/>
    <w:rsid w:val="00BF7D63"/>
    <w:rsid w:val="00C17CD4"/>
    <w:rsid w:val="00C2426D"/>
    <w:rsid w:val="00C25DCA"/>
    <w:rsid w:val="00C3738C"/>
    <w:rsid w:val="00CA302D"/>
    <w:rsid w:val="00CA44E9"/>
    <w:rsid w:val="00CE65A0"/>
    <w:rsid w:val="00D65C3B"/>
    <w:rsid w:val="00DC2454"/>
    <w:rsid w:val="00DC614C"/>
    <w:rsid w:val="00E26B7C"/>
    <w:rsid w:val="00E30D08"/>
    <w:rsid w:val="00E67B01"/>
    <w:rsid w:val="00E836C6"/>
    <w:rsid w:val="00E943E1"/>
    <w:rsid w:val="00EA789C"/>
    <w:rsid w:val="00EE1F85"/>
    <w:rsid w:val="00F000CB"/>
    <w:rsid w:val="00F2074C"/>
    <w:rsid w:val="00F65848"/>
    <w:rsid w:val="00F741E6"/>
    <w:rsid w:val="00F96F06"/>
    <w:rsid w:val="00FD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3A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1714</Words>
  <Characters>9774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Brooks</dc:creator>
  <cp:keywords/>
  <dc:description/>
  <cp:lastModifiedBy>Trevor Brooks</cp:lastModifiedBy>
  <cp:revision>17</cp:revision>
  <dcterms:created xsi:type="dcterms:W3CDTF">2017-10-09T17:47:00Z</dcterms:created>
  <dcterms:modified xsi:type="dcterms:W3CDTF">2017-10-16T00:13:00Z</dcterms:modified>
</cp:coreProperties>
</file>